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rPr>
        <w:id w:val="214486756"/>
        <w:docPartObj>
          <w:docPartGallery w:val="Cover Pages"/>
          <w:docPartUnique/>
        </w:docPartObj>
      </w:sdtPr>
      <w:sdtEndPr>
        <w:rPr>
          <w:rFonts w:asciiTheme="minorHAnsi" w:eastAsia="Times New Roman" w:hAnsiTheme="minorHAnsi" w:cs="Times New Roman"/>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953"/>
            <w:gridCol w:w="4372"/>
          </w:tblGrid>
          <w:tr w:rsidR="00253C31" w14:paraId="34D7E284" w14:textId="77777777" w:rsidTr="00F06BAA">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color w:val="1D1B11" w:themeColor="background2" w:themeShade="1A"/>
                  <w:sz w:val="96"/>
                  <w:szCs w:val="96"/>
                </w:rPr>
              </w:sdtEndPr>
              <w:sdtContent>
                <w:tc>
                  <w:tcPr>
                    <w:tcW w:w="5953" w:type="dxa"/>
                    <w:tcBorders>
                      <w:bottom w:val="single" w:sz="18" w:space="0" w:color="808080" w:themeColor="background1" w:themeShade="80"/>
                      <w:right w:val="single" w:sz="18" w:space="0" w:color="808080" w:themeColor="background1" w:themeShade="80"/>
                    </w:tcBorders>
                    <w:vAlign w:val="center"/>
                  </w:tcPr>
                  <w:p w14:paraId="34D7E27A" w14:textId="48E14B58" w:rsidR="00253C31" w:rsidRDefault="00E613AA" w:rsidP="00E613AA">
                    <w:pPr>
                      <w:pStyle w:val="NoSpacing"/>
                      <w:rPr>
                        <w:rFonts w:asciiTheme="majorHAnsi" w:eastAsiaTheme="majorEastAsia" w:hAnsiTheme="majorHAnsi" w:cstheme="majorBidi"/>
                        <w:sz w:val="76"/>
                        <w:szCs w:val="72"/>
                      </w:rPr>
                    </w:pPr>
                    <w:r>
                      <w:rPr>
                        <w:rFonts w:eastAsiaTheme="minorEastAsia" w:cstheme="minorBidi"/>
                        <w:sz w:val="96"/>
                        <w:szCs w:val="96"/>
                        <w:lang w:eastAsia="ja-JP"/>
                      </w:rPr>
                      <w:t>Bonnie User Guide</w:t>
                    </w:r>
                  </w:p>
                </w:tc>
              </w:sdtContent>
            </w:sdt>
            <w:tc>
              <w:tcPr>
                <w:tcW w:w="4372" w:type="dxa"/>
                <w:tcBorders>
                  <w:left w:val="single" w:sz="18" w:space="0" w:color="808080" w:themeColor="background1" w:themeShade="80"/>
                  <w:bottom w:val="single" w:sz="18" w:space="0" w:color="808080" w:themeColor="background1" w:themeShade="80"/>
                </w:tcBorders>
                <w:vAlign w:val="center"/>
              </w:tcPr>
              <w:p w14:paraId="34D7E27B" w14:textId="77777777" w:rsidR="00253C31" w:rsidRDefault="00253C31">
                <w:pPr>
                  <w:pStyle w:val="NoSpacing"/>
                  <w:rPr>
                    <w:rFonts w:asciiTheme="majorHAnsi" w:eastAsiaTheme="majorEastAsia" w:hAnsiTheme="majorHAnsi" w:cstheme="majorBidi"/>
                    <w:sz w:val="36"/>
                    <w:szCs w:val="36"/>
                  </w:rPr>
                </w:pPr>
              </w:p>
              <w:p w14:paraId="34D7E27C" w14:textId="77777777" w:rsidR="00F06BAA" w:rsidRPr="00F06BAA" w:rsidRDefault="00F06BAA" w:rsidP="00F06BAA">
                <w:pPr>
                  <w:rPr>
                    <w:color w:val="4F81BD" w:themeColor="accent1"/>
                    <w:sz w:val="28"/>
                    <w:szCs w:val="28"/>
                  </w:rPr>
                </w:pPr>
                <w:r w:rsidRPr="00F06BAA">
                  <w:rPr>
                    <w:color w:val="4F81BD" w:themeColor="accent1"/>
                    <w:sz w:val="28"/>
                    <w:szCs w:val="28"/>
                  </w:rPr>
                  <w:tab/>
                </w:r>
              </w:p>
              <w:p w14:paraId="34D7E27D" w14:textId="77777777" w:rsidR="00F06BAA" w:rsidRDefault="00F06BAA">
                <w:pPr>
                  <w:pStyle w:val="NoSpacing"/>
                  <w:rPr>
                    <w:color w:val="4F81BD" w:themeColor="accent1"/>
                    <w:sz w:val="28"/>
                    <w:szCs w:val="28"/>
                  </w:rPr>
                </w:pPr>
              </w:p>
              <w:p w14:paraId="34D7E27E" w14:textId="77777777" w:rsidR="00F06BAA" w:rsidRDefault="00F06BAA">
                <w:pPr>
                  <w:pStyle w:val="NoSpacing"/>
                  <w:rPr>
                    <w:color w:val="4F81BD" w:themeColor="accent1"/>
                    <w:sz w:val="28"/>
                    <w:szCs w:val="28"/>
                  </w:rPr>
                </w:pPr>
              </w:p>
              <w:p w14:paraId="34D7E27F" w14:textId="77777777" w:rsidR="00F06BAA" w:rsidRDefault="00F06BAA">
                <w:pPr>
                  <w:pStyle w:val="NoSpacing"/>
                  <w:rPr>
                    <w:color w:val="4F81BD" w:themeColor="accent1"/>
                    <w:sz w:val="28"/>
                    <w:szCs w:val="28"/>
                  </w:rPr>
                </w:pPr>
              </w:p>
              <w:p w14:paraId="34D7E280" w14:textId="77777777" w:rsidR="00F06BAA" w:rsidRDefault="00F06BAA">
                <w:pPr>
                  <w:pStyle w:val="NoSpacing"/>
                  <w:rPr>
                    <w:color w:val="4F81BD" w:themeColor="accent1"/>
                    <w:sz w:val="28"/>
                    <w:szCs w:val="28"/>
                  </w:rPr>
                </w:pPr>
              </w:p>
              <w:p w14:paraId="34D7E281" w14:textId="77777777" w:rsidR="00F06BAA" w:rsidRDefault="00F06BAA">
                <w:pPr>
                  <w:pStyle w:val="NoSpacing"/>
                  <w:rPr>
                    <w:color w:val="4F81BD" w:themeColor="accent1"/>
                    <w:sz w:val="28"/>
                    <w:szCs w:val="28"/>
                  </w:rPr>
                </w:pPr>
              </w:p>
              <w:p w14:paraId="34D7E282" w14:textId="77777777" w:rsidR="00F06BAA" w:rsidRDefault="00F06BAA">
                <w:pPr>
                  <w:pStyle w:val="NoSpacing"/>
                  <w:rPr>
                    <w:color w:val="4F81BD" w:themeColor="accent1"/>
                    <w:sz w:val="28"/>
                    <w:szCs w:val="28"/>
                  </w:rPr>
                </w:pPr>
              </w:p>
              <w:p w14:paraId="34D7E283" w14:textId="4BA2B4A3" w:rsidR="00253C31" w:rsidRPr="00F06BAA" w:rsidRDefault="003871F9" w:rsidP="00D873F0">
                <w:pPr>
                  <w:pStyle w:val="NoSpacing"/>
                  <w:rPr>
                    <w:color w:val="4F81BD" w:themeColor="accent1"/>
                    <w:sz w:val="28"/>
                    <w:szCs w:val="28"/>
                  </w:rPr>
                </w:pPr>
                <w:r>
                  <w:rPr>
                    <w:color w:val="4F81BD" w:themeColor="accent1"/>
                    <w:sz w:val="28"/>
                    <w:szCs w:val="28"/>
                  </w:rPr>
                  <w:t>Revision: 4</w:t>
                </w:r>
                <w:r w:rsidR="00F06BAA" w:rsidRPr="00F06BAA">
                  <w:rPr>
                    <w:color w:val="4F81BD" w:themeColor="accent1"/>
                    <w:sz w:val="28"/>
                    <w:szCs w:val="28"/>
                  </w:rPr>
                  <w:t>/</w:t>
                </w:r>
                <w:r>
                  <w:rPr>
                    <w:color w:val="4F81BD" w:themeColor="accent1"/>
                    <w:sz w:val="28"/>
                    <w:szCs w:val="28"/>
                  </w:rPr>
                  <w:t>1</w:t>
                </w:r>
                <w:r w:rsidR="00F06BAA" w:rsidRPr="00F06BAA">
                  <w:rPr>
                    <w:color w:val="4F81BD" w:themeColor="accent1"/>
                    <w:sz w:val="28"/>
                    <w:szCs w:val="28"/>
                  </w:rPr>
                  <w:t>/201</w:t>
                </w:r>
                <w:r w:rsidR="00E613AA">
                  <w:rPr>
                    <w:color w:val="4F81BD" w:themeColor="accent1"/>
                    <w:sz w:val="28"/>
                    <w:szCs w:val="28"/>
                  </w:rPr>
                  <w:t>4</w:t>
                </w:r>
              </w:p>
            </w:tc>
          </w:tr>
        </w:tbl>
        <w:p w14:paraId="34D7E285" w14:textId="77777777" w:rsidR="000E0BC8" w:rsidRDefault="00850220" w:rsidP="000E0BC8"/>
      </w:sdtContent>
    </w:sdt>
    <w:bookmarkStart w:id="1" w:name="_Toc209814371" w:displacedByCustomXml="prev"/>
    <w:p w14:paraId="34D7E286" w14:textId="77777777" w:rsidR="000E0BC8" w:rsidRDefault="000E0BC8" w:rsidP="000E0BC8"/>
    <w:p w14:paraId="34D7E287" w14:textId="77777777" w:rsidR="000E0BC8" w:rsidRDefault="000E0BC8" w:rsidP="000E0BC8"/>
    <w:p w14:paraId="34D7E288" w14:textId="77777777" w:rsidR="000E0BC8" w:rsidRDefault="000E0BC8" w:rsidP="000E0BC8"/>
    <w:p w14:paraId="34D7E289" w14:textId="77777777" w:rsidR="000E0BC8" w:rsidRDefault="000E0BC8" w:rsidP="000E0BC8"/>
    <w:p w14:paraId="34D7E28A" w14:textId="77777777" w:rsidR="000E0BC8" w:rsidRDefault="000E0BC8" w:rsidP="000E0BC8"/>
    <w:p w14:paraId="34D7E28B" w14:textId="77777777" w:rsidR="000E0BC8" w:rsidRDefault="000E0BC8" w:rsidP="000E0BC8"/>
    <w:p w14:paraId="34D7E28C" w14:textId="77777777" w:rsidR="000E0BC8" w:rsidRDefault="000E0BC8" w:rsidP="000E0BC8"/>
    <w:p w14:paraId="34D7E28D" w14:textId="77777777" w:rsidR="000E0BC8" w:rsidRDefault="000E0BC8" w:rsidP="000E0BC8"/>
    <w:p w14:paraId="34D7E28E" w14:textId="77777777" w:rsidR="000E0BC8" w:rsidRDefault="000E0BC8" w:rsidP="000E0BC8"/>
    <w:p w14:paraId="34D7E28F" w14:textId="77777777" w:rsidR="000E0BC8" w:rsidRDefault="000E0BC8" w:rsidP="000E0BC8"/>
    <w:p w14:paraId="34D7E290" w14:textId="77777777" w:rsidR="000E0BC8" w:rsidRDefault="000E0BC8" w:rsidP="000E0BC8"/>
    <w:p w14:paraId="34D7E291" w14:textId="77777777" w:rsidR="000E0BC8" w:rsidRDefault="000E0BC8" w:rsidP="000E0BC8"/>
    <w:p w14:paraId="34D7E292" w14:textId="77777777" w:rsidR="000E0BC8" w:rsidRDefault="000E0BC8" w:rsidP="000E0BC8"/>
    <w:p w14:paraId="34D7E293" w14:textId="77777777" w:rsidR="000E0BC8" w:rsidRDefault="000E0BC8" w:rsidP="000E0BC8"/>
    <w:p w14:paraId="34D7E294" w14:textId="77777777" w:rsidR="000E0BC8" w:rsidRDefault="000E0BC8" w:rsidP="000E0BC8"/>
    <w:p w14:paraId="34D7E295" w14:textId="77777777" w:rsidR="000E0BC8" w:rsidRDefault="000E0BC8" w:rsidP="000E0BC8"/>
    <w:p w14:paraId="34D7E296" w14:textId="77777777" w:rsidR="000E0BC8" w:rsidRDefault="000E0BC8" w:rsidP="000E0BC8"/>
    <w:p w14:paraId="34D7E297" w14:textId="77777777" w:rsidR="000E0BC8" w:rsidRDefault="000E0BC8" w:rsidP="000E0BC8"/>
    <w:p w14:paraId="34D7E298" w14:textId="77777777" w:rsidR="000E0BC8" w:rsidRDefault="000E0BC8" w:rsidP="000E0BC8"/>
    <w:p w14:paraId="34D7E299" w14:textId="77777777" w:rsidR="000E0BC8" w:rsidRDefault="000E0BC8" w:rsidP="000E0BC8"/>
    <w:p w14:paraId="34D7E29A" w14:textId="77777777" w:rsidR="000E0BC8" w:rsidRDefault="000E0BC8" w:rsidP="000E0BC8"/>
    <w:p w14:paraId="34D7E29B" w14:textId="77777777" w:rsidR="000E0BC8" w:rsidRDefault="000E0BC8" w:rsidP="000E0BC8"/>
    <w:p w14:paraId="34D7E29C" w14:textId="77777777" w:rsidR="000E0BC8" w:rsidRDefault="000E0BC8" w:rsidP="000E0BC8"/>
    <w:p w14:paraId="34D7E29D" w14:textId="77777777" w:rsidR="000E0BC8" w:rsidRDefault="000E0BC8" w:rsidP="000E0BC8"/>
    <w:p w14:paraId="34D7E29E" w14:textId="77777777" w:rsidR="000E0BC8" w:rsidRDefault="000E0BC8" w:rsidP="000E0BC8"/>
    <w:p w14:paraId="34D7E29F" w14:textId="77777777" w:rsidR="000E0BC8" w:rsidRDefault="000E0BC8" w:rsidP="000E0BC8"/>
    <w:p w14:paraId="34D7E2A0" w14:textId="77777777" w:rsidR="000E0BC8" w:rsidRDefault="000E0BC8" w:rsidP="000E0BC8"/>
    <w:p w14:paraId="34D7E2A1" w14:textId="77777777" w:rsidR="000E0BC8" w:rsidRDefault="000E0BC8" w:rsidP="000E0BC8"/>
    <w:p w14:paraId="34D7E2A2" w14:textId="77777777" w:rsidR="000E0BC8" w:rsidRDefault="000E0BC8" w:rsidP="000E0BC8"/>
    <w:p w14:paraId="34D7E2A3" w14:textId="77777777" w:rsidR="000E0BC8" w:rsidRDefault="000E0BC8" w:rsidP="000E0BC8"/>
    <w:p w14:paraId="34D7E2A6" w14:textId="77777777" w:rsidR="002B1561" w:rsidRDefault="002B1561">
      <w:pPr>
        <w:rPr>
          <w:rFonts w:asciiTheme="majorHAnsi" w:eastAsiaTheme="majorEastAsia" w:hAnsiTheme="majorHAnsi" w:cstheme="majorBidi"/>
          <w:b/>
          <w:bCs/>
          <w:color w:val="365F91" w:themeColor="accent1" w:themeShade="BF"/>
          <w:sz w:val="28"/>
          <w:szCs w:val="28"/>
        </w:rPr>
      </w:pPr>
      <w:r>
        <w:br w:type="page"/>
      </w:r>
    </w:p>
    <w:p w14:paraId="34D7E2A7" w14:textId="77777777" w:rsidR="002B1561" w:rsidRPr="002B1561" w:rsidRDefault="002B1561" w:rsidP="002B1561">
      <w:pPr>
        <w:pStyle w:val="Heading1"/>
      </w:pPr>
      <w:bookmarkStart w:id="2" w:name="_Toc256776779"/>
      <w:r>
        <w:lastRenderedPageBreak/>
        <w:t>Table of Contents</w:t>
      </w:r>
      <w:bookmarkEnd w:id="2"/>
    </w:p>
    <w:p w14:paraId="41F76CC2" w14:textId="77777777" w:rsidR="001A7AC5" w:rsidRDefault="000B14F4">
      <w:pPr>
        <w:pStyle w:val="TOC1"/>
        <w:tabs>
          <w:tab w:val="right" w:leader="dot" w:pos="9883"/>
        </w:tabs>
        <w:rPr>
          <w:rFonts w:eastAsiaTheme="minorEastAsia" w:cstheme="minorBidi"/>
          <w:noProof/>
          <w:lang w:eastAsia="ja-JP"/>
        </w:rPr>
      </w:pPr>
      <w:r>
        <w:fldChar w:fldCharType="begin"/>
      </w:r>
      <w:r w:rsidR="002B1561">
        <w:instrText xml:space="preserve"> TOC \o "1-3" \h \z \u </w:instrText>
      </w:r>
      <w:r>
        <w:fldChar w:fldCharType="separate"/>
      </w:r>
      <w:r w:rsidR="001A7AC5">
        <w:rPr>
          <w:noProof/>
        </w:rPr>
        <w:t>Table of Contents</w:t>
      </w:r>
      <w:r w:rsidR="001A7AC5">
        <w:rPr>
          <w:noProof/>
        </w:rPr>
        <w:tab/>
      </w:r>
      <w:r w:rsidR="001A7AC5">
        <w:rPr>
          <w:noProof/>
        </w:rPr>
        <w:fldChar w:fldCharType="begin"/>
      </w:r>
      <w:r w:rsidR="001A7AC5">
        <w:rPr>
          <w:noProof/>
        </w:rPr>
        <w:instrText xml:space="preserve"> PAGEREF _Toc256776779 \h </w:instrText>
      </w:r>
      <w:r w:rsidR="001A7AC5">
        <w:rPr>
          <w:noProof/>
        </w:rPr>
      </w:r>
      <w:r w:rsidR="001A7AC5">
        <w:rPr>
          <w:noProof/>
        </w:rPr>
        <w:fldChar w:fldCharType="separate"/>
      </w:r>
      <w:r w:rsidR="003871F9">
        <w:rPr>
          <w:noProof/>
        </w:rPr>
        <w:t>1</w:t>
      </w:r>
      <w:r w:rsidR="001A7AC5">
        <w:rPr>
          <w:noProof/>
        </w:rPr>
        <w:fldChar w:fldCharType="end"/>
      </w:r>
    </w:p>
    <w:p w14:paraId="4C1414CC" w14:textId="77777777" w:rsidR="001A7AC5" w:rsidRDefault="001A7AC5">
      <w:pPr>
        <w:pStyle w:val="TOC1"/>
        <w:tabs>
          <w:tab w:val="right" w:leader="dot" w:pos="9883"/>
        </w:tabs>
        <w:rPr>
          <w:rFonts w:eastAsiaTheme="minorEastAsia" w:cstheme="minorBidi"/>
          <w:noProof/>
          <w:lang w:eastAsia="ja-JP"/>
        </w:rPr>
      </w:pPr>
      <w:r>
        <w:rPr>
          <w:noProof/>
        </w:rPr>
        <w:t>Introduction</w:t>
      </w:r>
      <w:r>
        <w:rPr>
          <w:noProof/>
        </w:rPr>
        <w:tab/>
      </w:r>
      <w:r>
        <w:rPr>
          <w:noProof/>
        </w:rPr>
        <w:fldChar w:fldCharType="begin"/>
      </w:r>
      <w:r>
        <w:rPr>
          <w:noProof/>
        </w:rPr>
        <w:instrText xml:space="preserve"> PAGEREF _Toc256776780 \h </w:instrText>
      </w:r>
      <w:r>
        <w:rPr>
          <w:noProof/>
        </w:rPr>
      </w:r>
      <w:r>
        <w:rPr>
          <w:noProof/>
        </w:rPr>
        <w:fldChar w:fldCharType="separate"/>
      </w:r>
      <w:r w:rsidR="003871F9">
        <w:rPr>
          <w:noProof/>
        </w:rPr>
        <w:t>2</w:t>
      </w:r>
      <w:r>
        <w:rPr>
          <w:noProof/>
        </w:rPr>
        <w:fldChar w:fldCharType="end"/>
      </w:r>
    </w:p>
    <w:p w14:paraId="396EAED3" w14:textId="77777777" w:rsidR="001A7AC5" w:rsidRDefault="001A7AC5">
      <w:pPr>
        <w:pStyle w:val="TOC1"/>
        <w:tabs>
          <w:tab w:val="right" w:leader="dot" w:pos="9883"/>
        </w:tabs>
        <w:rPr>
          <w:rFonts w:eastAsiaTheme="minorEastAsia" w:cstheme="minorBidi"/>
          <w:noProof/>
          <w:lang w:eastAsia="ja-JP"/>
        </w:rPr>
      </w:pPr>
      <w:r w:rsidRPr="00F325B6">
        <w:rPr>
          <w:noProof/>
          <w:lang w:val="en"/>
        </w:rPr>
        <w:t>Purpose</w:t>
      </w:r>
      <w:r>
        <w:rPr>
          <w:noProof/>
        </w:rPr>
        <w:tab/>
      </w:r>
      <w:r>
        <w:rPr>
          <w:noProof/>
        </w:rPr>
        <w:fldChar w:fldCharType="begin"/>
      </w:r>
      <w:r>
        <w:rPr>
          <w:noProof/>
        </w:rPr>
        <w:instrText xml:space="preserve"> PAGEREF _Toc256776781 \h </w:instrText>
      </w:r>
      <w:r>
        <w:rPr>
          <w:noProof/>
        </w:rPr>
      </w:r>
      <w:r>
        <w:rPr>
          <w:noProof/>
        </w:rPr>
        <w:fldChar w:fldCharType="separate"/>
      </w:r>
      <w:r w:rsidR="003871F9">
        <w:rPr>
          <w:noProof/>
        </w:rPr>
        <w:t>2</w:t>
      </w:r>
      <w:r>
        <w:rPr>
          <w:noProof/>
        </w:rPr>
        <w:fldChar w:fldCharType="end"/>
      </w:r>
    </w:p>
    <w:p w14:paraId="6635B0E3" w14:textId="77777777" w:rsidR="001A7AC5" w:rsidRDefault="001A7AC5">
      <w:pPr>
        <w:pStyle w:val="TOC1"/>
        <w:tabs>
          <w:tab w:val="right" w:leader="dot" w:pos="9883"/>
        </w:tabs>
        <w:rPr>
          <w:rFonts w:eastAsiaTheme="minorEastAsia" w:cstheme="minorBidi"/>
          <w:noProof/>
          <w:lang w:eastAsia="ja-JP"/>
        </w:rPr>
      </w:pPr>
      <w:r>
        <w:rPr>
          <w:noProof/>
        </w:rPr>
        <w:t>User Account Creation</w:t>
      </w:r>
      <w:r>
        <w:rPr>
          <w:noProof/>
        </w:rPr>
        <w:tab/>
      </w:r>
      <w:r>
        <w:rPr>
          <w:noProof/>
        </w:rPr>
        <w:fldChar w:fldCharType="begin"/>
      </w:r>
      <w:r>
        <w:rPr>
          <w:noProof/>
        </w:rPr>
        <w:instrText xml:space="preserve"> PAGEREF _Toc256776782 \h </w:instrText>
      </w:r>
      <w:r>
        <w:rPr>
          <w:noProof/>
        </w:rPr>
      </w:r>
      <w:r>
        <w:rPr>
          <w:noProof/>
        </w:rPr>
        <w:fldChar w:fldCharType="separate"/>
      </w:r>
      <w:r w:rsidR="003871F9">
        <w:rPr>
          <w:noProof/>
        </w:rPr>
        <w:t>3</w:t>
      </w:r>
      <w:r>
        <w:rPr>
          <w:noProof/>
        </w:rPr>
        <w:fldChar w:fldCharType="end"/>
      </w:r>
    </w:p>
    <w:p w14:paraId="34CFE54F" w14:textId="77777777" w:rsidR="001A7AC5" w:rsidRDefault="001A7AC5">
      <w:pPr>
        <w:pStyle w:val="TOC3"/>
        <w:tabs>
          <w:tab w:val="right" w:leader="dot" w:pos="9883"/>
        </w:tabs>
        <w:rPr>
          <w:rFonts w:eastAsiaTheme="minorEastAsia" w:cstheme="minorBidi"/>
          <w:noProof/>
          <w:lang w:eastAsia="ja-JP"/>
        </w:rPr>
      </w:pPr>
      <w:r w:rsidRPr="00F325B6">
        <w:rPr>
          <w:noProof/>
        </w:rPr>
        <w:t>Login Page</w:t>
      </w:r>
      <w:r>
        <w:rPr>
          <w:noProof/>
        </w:rPr>
        <w:tab/>
      </w:r>
      <w:r>
        <w:rPr>
          <w:noProof/>
        </w:rPr>
        <w:fldChar w:fldCharType="begin"/>
      </w:r>
      <w:r>
        <w:rPr>
          <w:noProof/>
        </w:rPr>
        <w:instrText xml:space="preserve"> PAGEREF _Toc256776783 \h </w:instrText>
      </w:r>
      <w:r>
        <w:rPr>
          <w:noProof/>
        </w:rPr>
      </w:r>
      <w:r>
        <w:rPr>
          <w:noProof/>
        </w:rPr>
        <w:fldChar w:fldCharType="separate"/>
      </w:r>
      <w:r w:rsidR="003871F9">
        <w:rPr>
          <w:noProof/>
        </w:rPr>
        <w:t>3</w:t>
      </w:r>
      <w:r>
        <w:rPr>
          <w:noProof/>
        </w:rPr>
        <w:fldChar w:fldCharType="end"/>
      </w:r>
    </w:p>
    <w:p w14:paraId="269CD04E" w14:textId="77777777" w:rsidR="001A7AC5" w:rsidRDefault="001A7AC5">
      <w:pPr>
        <w:pStyle w:val="TOC3"/>
        <w:tabs>
          <w:tab w:val="right" w:leader="dot" w:pos="9883"/>
        </w:tabs>
        <w:rPr>
          <w:rFonts w:eastAsiaTheme="minorEastAsia" w:cstheme="minorBidi"/>
          <w:noProof/>
          <w:lang w:eastAsia="ja-JP"/>
        </w:rPr>
      </w:pPr>
      <w:r w:rsidRPr="00F325B6">
        <w:rPr>
          <w:noProof/>
        </w:rPr>
        <w:t>Creating a New User</w:t>
      </w:r>
      <w:r>
        <w:rPr>
          <w:noProof/>
        </w:rPr>
        <w:tab/>
      </w:r>
      <w:r>
        <w:rPr>
          <w:noProof/>
        </w:rPr>
        <w:fldChar w:fldCharType="begin"/>
      </w:r>
      <w:r>
        <w:rPr>
          <w:noProof/>
        </w:rPr>
        <w:instrText xml:space="preserve"> PAGEREF _Toc256776784 \h </w:instrText>
      </w:r>
      <w:r>
        <w:rPr>
          <w:noProof/>
        </w:rPr>
      </w:r>
      <w:r>
        <w:rPr>
          <w:noProof/>
        </w:rPr>
        <w:fldChar w:fldCharType="separate"/>
      </w:r>
      <w:r w:rsidR="003871F9">
        <w:rPr>
          <w:noProof/>
        </w:rPr>
        <w:t>4</w:t>
      </w:r>
      <w:r>
        <w:rPr>
          <w:noProof/>
        </w:rPr>
        <w:fldChar w:fldCharType="end"/>
      </w:r>
    </w:p>
    <w:p w14:paraId="68F01A8C" w14:textId="77777777" w:rsidR="001A7AC5" w:rsidRDefault="001A7AC5">
      <w:pPr>
        <w:pStyle w:val="TOC3"/>
        <w:tabs>
          <w:tab w:val="right" w:leader="dot" w:pos="9883"/>
        </w:tabs>
        <w:rPr>
          <w:rFonts w:eastAsiaTheme="minorEastAsia" w:cstheme="minorBidi"/>
          <w:noProof/>
          <w:lang w:eastAsia="ja-JP"/>
        </w:rPr>
      </w:pPr>
      <w:r w:rsidRPr="00F325B6">
        <w:rPr>
          <w:noProof/>
        </w:rPr>
        <w:t>Resetting your password</w:t>
      </w:r>
      <w:r>
        <w:rPr>
          <w:noProof/>
        </w:rPr>
        <w:tab/>
      </w:r>
      <w:r>
        <w:rPr>
          <w:noProof/>
        </w:rPr>
        <w:fldChar w:fldCharType="begin"/>
      </w:r>
      <w:r>
        <w:rPr>
          <w:noProof/>
        </w:rPr>
        <w:instrText xml:space="preserve"> PAGEREF _Toc256776785 \h </w:instrText>
      </w:r>
      <w:r>
        <w:rPr>
          <w:noProof/>
        </w:rPr>
      </w:r>
      <w:r>
        <w:rPr>
          <w:noProof/>
        </w:rPr>
        <w:fldChar w:fldCharType="separate"/>
      </w:r>
      <w:r w:rsidR="003871F9">
        <w:rPr>
          <w:noProof/>
        </w:rPr>
        <w:t>4</w:t>
      </w:r>
      <w:r>
        <w:rPr>
          <w:noProof/>
        </w:rPr>
        <w:fldChar w:fldCharType="end"/>
      </w:r>
    </w:p>
    <w:p w14:paraId="5E37615F" w14:textId="77777777" w:rsidR="001A7AC5" w:rsidRDefault="001A7AC5">
      <w:pPr>
        <w:pStyle w:val="TOC3"/>
        <w:tabs>
          <w:tab w:val="right" w:leader="dot" w:pos="9883"/>
        </w:tabs>
        <w:rPr>
          <w:rFonts w:eastAsiaTheme="minorEastAsia" w:cstheme="minorBidi"/>
          <w:noProof/>
          <w:lang w:eastAsia="ja-JP"/>
        </w:rPr>
      </w:pPr>
      <w:r w:rsidRPr="00F325B6">
        <w:rPr>
          <w:noProof/>
        </w:rPr>
        <w:t>Account Management</w:t>
      </w:r>
      <w:r>
        <w:rPr>
          <w:noProof/>
        </w:rPr>
        <w:tab/>
      </w:r>
      <w:r>
        <w:rPr>
          <w:noProof/>
        </w:rPr>
        <w:fldChar w:fldCharType="begin"/>
      </w:r>
      <w:r>
        <w:rPr>
          <w:noProof/>
        </w:rPr>
        <w:instrText xml:space="preserve"> PAGEREF _Toc256776786 \h </w:instrText>
      </w:r>
      <w:r>
        <w:rPr>
          <w:noProof/>
        </w:rPr>
      </w:r>
      <w:r>
        <w:rPr>
          <w:noProof/>
        </w:rPr>
        <w:fldChar w:fldCharType="separate"/>
      </w:r>
      <w:r w:rsidR="003871F9">
        <w:rPr>
          <w:noProof/>
        </w:rPr>
        <w:t>5</w:t>
      </w:r>
      <w:r>
        <w:rPr>
          <w:noProof/>
        </w:rPr>
        <w:fldChar w:fldCharType="end"/>
      </w:r>
    </w:p>
    <w:p w14:paraId="0D9F64AA" w14:textId="77777777" w:rsidR="001A7AC5" w:rsidRDefault="001A7AC5">
      <w:pPr>
        <w:pStyle w:val="TOC1"/>
        <w:tabs>
          <w:tab w:val="right" w:leader="dot" w:pos="9883"/>
        </w:tabs>
        <w:rPr>
          <w:rFonts w:eastAsiaTheme="minorEastAsia" w:cstheme="minorBidi"/>
          <w:noProof/>
          <w:lang w:eastAsia="ja-JP"/>
        </w:rPr>
      </w:pPr>
      <w:r>
        <w:rPr>
          <w:noProof/>
        </w:rPr>
        <w:t>Measure Dashboard</w:t>
      </w:r>
      <w:r>
        <w:rPr>
          <w:noProof/>
        </w:rPr>
        <w:tab/>
      </w:r>
      <w:r>
        <w:rPr>
          <w:noProof/>
        </w:rPr>
        <w:fldChar w:fldCharType="begin"/>
      </w:r>
      <w:r>
        <w:rPr>
          <w:noProof/>
        </w:rPr>
        <w:instrText xml:space="preserve"> PAGEREF _Toc256776787 \h </w:instrText>
      </w:r>
      <w:r>
        <w:rPr>
          <w:noProof/>
        </w:rPr>
      </w:r>
      <w:r>
        <w:rPr>
          <w:noProof/>
        </w:rPr>
        <w:fldChar w:fldCharType="separate"/>
      </w:r>
      <w:r w:rsidR="003871F9">
        <w:rPr>
          <w:noProof/>
        </w:rPr>
        <w:t>6</w:t>
      </w:r>
      <w:r>
        <w:rPr>
          <w:noProof/>
        </w:rPr>
        <w:fldChar w:fldCharType="end"/>
      </w:r>
    </w:p>
    <w:p w14:paraId="36E5777E" w14:textId="77777777" w:rsidR="001A7AC5" w:rsidRDefault="001A7AC5">
      <w:pPr>
        <w:pStyle w:val="TOC3"/>
        <w:tabs>
          <w:tab w:val="right" w:leader="dot" w:pos="9883"/>
        </w:tabs>
        <w:rPr>
          <w:rFonts w:eastAsiaTheme="minorEastAsia" w:cstheme="minorBidi"/>
          <w:noProof/>
          <w:lang w:eastAsia="ja-JP"/>
        </w:rPr>
      </w:pPr>
      <w:r w:rsidRPr="00F325B6">
        <w:rPr>
          <w:noProof/>
        </w:rPr>
        <w:t>Overview</w:t>
      </w:r>
      <w:r>
        <w:rPr>
          <w:noProof/>
        </w:rPr>
        <w:tab/>
      </w:r>
      <w:r>
        <w:rPr>
          <w:noProof/>
        </w:rPr>
        <w:fldChar w:fldCharType="begin"/>
      </w:r>
      <w:r>
        <w:rPr>
          <w:noProof/>
        </w:rPr>
        <w:instrText xml:space="preserve"> PAGEREF _Toc256776788 \h </w:instrText>
      </w:r>
      <w:r>
        <w:rPr>
          <w:noProof/>
        </w:rPr>
      </w:r>
      <w:r>
        <w:rPr>
          <w:noProof/>
        </w:rPr>
        <w:fldChar w:fldCharType="separate"/>
      </w:r>
      <w:r w:rsidR="003871F9">
        <w:rPr>
          <w:noProof/>
        </w:rPr>
        <w:t>6</w:t>
      </w:r>
      <w:r>
        <w:rPr>
          <w:noProof/>
        </w:rPr>
        <w:fldChar w:fldCharType="end"/>
      </w:r>
    </w:p>
    <w:p w14:paraId="1C25FD49" w14:textId="77777777" w:rsidR="001A7AC5" w:rsidRDefault="001A7AC5">
      <w:pPr>
        <w:pStyle w:val="TOC3"/>
        <w:tabs>
          <w:tab w:val="right" w:leader="dot" w:pos="9883"/>
        </w:tabs>
        <w:rPr>
          <w:rFonts w:eastAsiaTheme="minorEastAsia" w:cstheme="minorBidi"/>
          <w:noProof/>
          <w:lang w:eastAsia="ja-JP"/>
        </w:rPr>
      </w:pPr>
      <w:r w:rsidRPr="00F325B6">
        <w:rPr>
          <w:noProof/>
        </w:rPr>
        <w:t>Loading a New Measure</w:t>
      </w:r>
      <w:r>
        <w:rPr>
          <w:noProof/>
        </w:rPr>
        <w:tab/>
      </w:r>
      <w:r>
        <w:rPr>
          <w:noProof/>
        </w:rPr>
        <w:fldChar w:fldCharType="begin"/>
      </w:r>
      <w:r>
        <w:rPr>
          <w:noProof/>
        </w:rPr>
        <w:instrText xml:space="preserve"> PAGEREF _Toc256776789 \h </w:instrText>
      </w:r>
      <w:r>
        <w:rPr>
          <w:noProof/>
        </w:rPr>
      </w:r>
      <w:r>
        <w:rPr>
          <w:noProof/>
        </w:rPr>
        <w:fldChar w:fldCharType="separate"/>
      </w:r>
      <w:r w:rsidR="003871F9">
        <w:rPr>
          <w:noProof/>
        </w:rPr>
        <w:t>7</w:t>
      </w:r>
      <w:r>
        <w:rPr>
          <w:noProof/>
        </w:rPr>
        <w:fldChar w:fldCharType="end"/>
      </w:r>
    </w:p>
    <w:p w14:paraId="78728B32" w14:textId="77777777" w:rsidR="001A7AC5" w:rsidRDefault="001A7AC5">
      <w:pPr>
        <w:pStyle w:val="TOC3"/>
        <w:tabs>
          <w:tab w:val="right" w:leader="dot" w:pos="9883"/>
        </w:tabs>
        <w:rPr>
          <w:rFonts w:eastAsiaTheme="minorEastAsia" w:cstheme="minorBidi"/>
          <w:noProof/>
          <w:lang w:eastAsia="ja-JP"/>
        </w:rPr>
      </w:pPr>
      <w:r w:rsidRPr="00F325B6">
        <w:rPr>
          <w:noProof/>
        </w:rPr>
        <w:t>Updating a Measure</w:t>
      </w:r>
      <w:r>
        <w:rPr>
          <w:noProof/>
        </w:rPr>
        <w:tab/>
      </w:r>
      <w:r>
        <w:rPr>
          <w:noProof/>
        </w:rPr>
        <w:fldChar w:fldCharType="begin"/>
      </w:r>
      <w:r>
        <w:rPr>
          <w:noProof/>
        </w:rPr>
        <w:instrText xml:space="preserve"> PAGEREF _Toc256776790 \h </w:instrText>
      </w:r>
      <w:r>
        <w:rPr>
          <w:noProof/>
        </w:rPr>
      </w:r>
      <w:r>
        <w:rPr>
          <w:noProof/>
        </w:rPr>
        <w:fldChar w:fldCharType="separate"/>
      </w:r>
      <w:r w:rsidR="003871F9">
        <w:rPr>
          <w:noProof/>
        </w:rPr>
        <w:t>8</w:t>
      </w:r>
      <w:r>
        <w:rPr>
          <w:noProof/>
        </w:rPr>
        <w:fldChar w:fldCharType="end"/>
      </w:r>
    </w:p>
    <w:p w14:paraId="5D52E769" w14:textId="77777777" w:rsidR="001A7AC5" w:rsidRDefault="001A7AC5">
      <w:pPr>
        <w:pStyle w:val="TOC3"/>
        <w:tabs>
          <w:tab w:val="right" w:leader="dot" w:pos="9883"/>
        </w:tabs>
        <w:rPr>
          <w:rFonts w:eastAsiaTheme="minorEastAsia" w:cstheme="minorBidi"/>
          <w:noProof/>
          <w:lang w:eastAsia="ja-JP"/>
        </w:rPr>
      </w:pPr>
      <w:r w:rsidRPr="00F325B6">
        <w:rPr>
          <w:noProof/>
        </w:rPr>
        <w:t>Creating synthetic test records</w:t>
      </w:r>
      <w:r>
        <w:rPr>
          <w:noProof/>
        </w:rPr>
        <w:tab/>
      </w:r>
      <w:r>
        <w:rPr>
          <w:noProof/>
        </w:rPr>
        <w:fldChar w:fldCharType="begin"/>
      </w:r>
      <w:r>
        <w:rPr>
          <w:noProof/>
        </w:rPr>
        <w:instrText xml:space="preserve"> PAGEREF _Toc256776791 \h </w:instrText>
      </w:r>
      <w:r>
        <w:rPr>
          <w:noProof/>
        </w:rPr>
      </w:r>
      <w:r>
        <w:rPr>
          <w:noProof/>
        </w:rPr>
        <w:fldChar w:fldCharType="separate"/>
      </w:r>
      <w:r w:rsidR="003871F9">
        <w:rPr>
          <w:noProof/>
        </w:rPr>
        <w:t>9</w:t>
      </w:r>
      <w:r>
        <w:rPr>
          <w:noProof/>
        </w:rPr>
        <w:fldChar w:fldCharType="end"/>
      </w:r>
    </w:p>
    <w:p w14:paraId="508496DD" w14:textId="77777777" w:rsidR="001A7AC5" w:rsidRDefault="001A7AC5">
      <w:pPr>
        <w:pStyle w:val="TOC3"/>
        <w:tabs>
          <w:tab w:val="right" w:leader="dot" w:pos="9883"/>
        </w:tabs>
        <w:rPr>
          <w:rFonts w:eastAsiaTheme="minorEastAsia" w:cstheme="minorBidi"/>
          <w:noProof/>
          <w:lang w:eastAsia="ja-JP"/>
        </w:rPr>
      </w:pPr>
      <w:r w:rsidRPr="00F325B6">
        <w:rPr>
          <w:noProof/>
        </w:rPr>
        <w:t>Calculation results</w:t>
      </w:r>
      <w:r>
        <w:rPr>
          <w:noProof/>
        </w:rPr>
        <w:tab/>
      </w:r>
      <w:r>
        <w:rPr>
          <w:noProof/>
        </w:rPr>
        <w:fldChar w:fldCharType="begin"/>
      </w:r>
      <w:r>
        <w:rPr>
          <w:noProof/>
        </w:rPr>
        <w:instrText xml:space="preserve"> PAGEREF _Toc256776792 \h </w:instrText>
      </w:r>
      <w:r>
        <w:rPr>
          <w:noProof/>
        </w:rPr>
      </w:r>
      <w:r>
        <w:rPr>
          <w:noProof/>
        </w:rPr>
        <w:fldChar w:fldCharType="separate"/>
      </w:r>
      <w:r w:rsidR="003871F9">
        <w:rPr>
          <w:noProof/>
        </w:rPr>
        <w:t>9</w:t>
      </w:r>
      <w:r>
        <w:rPr>
          <w:noProof/>
        </w:rPr>
        <w:fldChar w:fldCharType="end"/>
      </w:r>
    </w:p>
    <w:p w14:paraId="099C6F76" w14:textId="77777777" w:rsidR="001A7AC5" w:rsidRDefault="001A7AC5">
      <w:pPr>
        <w:pStyle w:val="TOC1"/>
        <w:tabs>
          <w:tab w:val="right" w:leader="dot" w:pos="9883"/>
        </w:tabs>
        <w:rPr>
          <w:rFonts w:eastAsiaTheme="minorEastAsia" w:cstheme="minorBidi"/>
          <w:noProof/>
          <w:lang w:eastAsia="ja-JP"/>
        </w:rPr>
      </w:pPr>
      <w:r>
        <w:rPr>
          <w:noProof/>
        </w:rPr>
        <w:t>Measure Results View</w:t>
      </w:r>
      <w:r>
        <w:rPr>
          <w:noProof/>
        </w:rPr>
        <w:tab/>
      </w:r>
      <w:r>
        <w:rPr>
          <w:noProof/>
        </w:rPr>
        <w:fldChar w:fldCharType="begin"/>
      </w:r>
      <w:r>
        <w:rPr>
          <w:noProof/>
        </w:rPr>
        <w:instrText xml:space="preserve"> PAGEREF _Toc256776793 \h </w:instrText>
      </w:r>
      <w:r>
        <w:rPr>
          <w:noProof/>
        </w:rPr>
      </w:r>
      <w:r>
        <w:rPr>
          <w:noProof/>
        </w:rPr>
        <w:fldChar w:fldCharType="separate"/>
      </w:r>
      <w:r w:rsidR="003871F9">
        <w:rPr>
          <w:noProof/>
        </w:rPr>
        <w:t>9</w:t>
      </w:r>
      <w:r>
        <w:rPr>
          <w:noProof/>
        </w:rPr>
        <w:fldChar w:fldCharType="end"/>
      </w:r>
    </w:p>
    <w:p w14:paraId="516CA6CE" w14:textId="77777777" w:rsidR="001A7AC5" w:rsidRDefault="001A7AC5">
      <w:pPr>
        <w:pStyle w:val="TOC3"/>
        <w:tabs>
          <w:tab w:val="right" w:leader="dot" w:pos="9883"/>
        </w:tabs>
        <w:rPr>
          <w:rFonts w:eastAsiaTheme="minorEastAsia" w:cstheme="minorBidi"/>
          <w:noProof/>
          <w:lang w:eastAsia="ja-JP"/>
        </w:rPr>
      </w:pPr>
      <w:r w:rsidRPr="00F325B6">
        <w:rPr>
          <w:noProof/>
        </w:rPr>
        <w:t>Overview</w:t>
      </w:r>
      <w:r>
        <w:rPr>
          <w:noProof/>
        </w:rPr>
        <w:tab/>
      </w:r>
      <w:r>
        <w:rPr>
          <w:noProof/>
        </w:rPr>
        <w:fldChar w:fldCharType="begin"/>
      </w:r>
      <w:r>
        <w:rPr>
          <w:noProof/>
        </w:rPr>
        <w:instrText xml:space="preserve"> PAGEREF _Toc256776794 \h </w:instrText>
      </w:r>
      <w:r>
        <w:rPr>
          <w:noProof/>
        </w:rPr>
      </w:r>
      <w:r>
        <w:rPr>
          <w:noProof/>
        </w:rPr>
        <w:fldChar w:fldCharType="separate"/>
      </w:r>
      <w:r w:rsidR="003871F9">
        <w:rPr>
          <w:noProof/>
        </w:rPr>
        <w:t>9</w:t>
      </w:r>
      <w:r>
        <w:rPr>
          <w:noProof/>
        </w:rPr>
        <w:fldChar w:fldCharType="end"/>
      </w:r>
    </w:p>
    <w:p w14:paraId="50481BBB" w14:textId="77777777" w:rsidR="001A7AC5" w:rsidRDefault="001A7AC5">
      <w:pPr>
        <w:pStyle w:val="TOC3"/>
        <w:tabs>
          <w:tab w:val="right" w:leader="dot" w:pos="9883"/>
        </w:tabs>
        <w:rPr>
          <w:rFonts w:eastAsiaTheme="minorEastAsia" w:cstheme="minorBidi"/>
          <w:noProof/>
          <w:lang w:eastAsia="ja-JP"/>
        </w:rPr>
      </w:pPr>
      <w:r w:rsidRPr="00F325B6">
        <w:rPr>
          <w:noProof/>
        </w:rPr>
        <w:t>Measure Logic</w:t>
      </w:r>
      <w:r>
        <w:rPr>
          <w:noProof/>
        </w:rPr>
        <w:tab/>
      </w:r>
      <w:r>
        <w:rPr>
          <w:noProof/>
        </w:rPr>
        <w:fldChar w:fldCharType="begin"/>
      </w:r>
      <w:r>
        <w:rPr>
          <w:noProof/>
        </w:rPr>
        <w:instrText xml:space="preserve"> PAGEREF _Toc256776795 \h </w:instrText>
      </w:r>
      <w:r>
        <w:rPr>
          <w:noProof/>
        </w:rPr>
      </w:r>
      <w:r>
        <w:rPr>
          <w:noProof/>
        </w:rPr>
        <w:fldChar w:fldCharType="separate"/>
      </w:r>
      <w:r w:rsidR="003871F9">
        <w:rPr>
          <w:noProof/>
        </w:rPr>
        <w:t>11</w:t>
      </w:r>
      <w:r>
        <w:rPr>
          <w:noProof/>
        </w:rPr>
        <w:fldChar w:fldCharType="end"/>
      </w:r>
    </w:p>
    <w:p w14:paraId="795CA82D" w14:textId="77777777" w:rsidR="001A7AC5" w:rsidRDefault="001A7AC5">
      <w:pPr>
        <w:pStyle w:val="TOC3"/>
        <w:tabs>
          <w:tab w:val="right" w:leader="dot" w:pos="9883"/>
        </w:tabs>
        <w:rPr>
          <w:rFonts w:eastAsiaTheme="minorEastAsia" w:cstheme="minorBidi"/>
          <w:noProof/>
          <w:lang w:eastAsia="ja-JP"/>
        </w:rPr>
      </w:pPr>
      <w:r w:rsidRPr="00F325B6">
        <w:rPr>
          <w:noProof/>
        </w:rPr>
        <w:t>Creating a new test record</w:t>
      </w:r>
      <w:r>
        <w:rPr>
          <w:noProof/>
        </w:rPr>
        <w:tab/>
      </w:r>
      <w:r>
        <w:rPr>
          <w:noProof/>
        </w:rPr>
        <w:fldChar w:fldCharType="begin"/>
      </w:r>
      <w:r>
        <w:rPr>
          <w:noProof/>
        </w:rPr>
        <w:instrText xml:space="preserve"> PAGEREF _Toc256776796 \h </w:instrText>
      </w:r>
      <w:r>
        <w:rPr>
          <w:noProof/>
        </w:rPr>
      </w:r>
      <w:r>
        <w:rPr>
          <w:noProof/>
        </w:rPr>
        <w:fldChar w:fldCharType="separate"/>
      </w:r>
      <w:r w:rsidR="003871F9">
        <w:rPr>
          <w:noProof/>
        </w:rPr>
        <w:t>11</w:t>
      </w:r>
      <w:r>
        <w:rPr>
          <w:noProof/>
        </w:rPr>
        <w:fldChar w:fldCharType="end"/>
      </w:r>
    </w:p>
    <w:p w14:paraId="72ACBEFB" w14:textId="77777777" w:rsidR="001A7AC5" w:rsidRDefault="001A7AC5">
      <w:pPr>
        <w:pStyle w:val="TOC3"/>
        <w:tabs>
          <w:tab w:val="right" w:leader="dot" w:pos="9883"/>
        </w:tabs>
        <w:rPr>
          <w:rFonts w:eastAsiaTheme="minorEastAsia" w:cstheme="minorBidi"/>
          <w:noProof/>
          <w:lang w:eastAsia="ja-JP"/>
        </w:rPr>
      </w:pPr>
      <w:r w:rsidRPr="00F325B6">
        <w:rPr>
          <w:noProof/>
        </w:rPr>
        <w:t>Calculation Results</w:t>
      </w:r>
      <w:r>
        <w:rPr>
          <w:noProof/>
        </w:rPr>
        <w:tab/>
      </w:r>
      <w:r>
        <w:rPr>
          <w:noProof/>
        </w:rPr>
        <w:fldChar w:fldCharType="begin"/>
      </w:r>
      <w:r>
        <w:rPr>
          <w:noProof/>
        </w:rPr>
        <w:instrText xml:space="preserve"> PAGEREF _Toc256776797 \h </w:instrText>
      </w:r>
      <w:r>
        <w:rPr>
          <w:noProof/>
        </w:rPr>
      </w:r>
      <w:r>
        <w:rPr>
          <w:noProof/>
        </w:rPr>
        <w:fldChar w:fldCharType="separate"/>
      </w:r>
      <w:r w:rsidR="003871F9">
        <w:rPr>
          <w:noProof/>
        </w:rPr>
        <w:t>11</w:t>
      </w:r>
      <w:r>
        <w:rPr>
          <w:noProof/>
        </w:rPr>
        <w:fldChar w:fldCharType="end"/>
      </w:r>
    </w:p>
    <w:p w14:paraId="68278E1B" w14:textId="77777777" w:rsidR="001A7AC5" w:rsidRDefault="001A7AC5">
      <w:pPr>
        <w:pStyle w:val="TOC3"/>
        <w:tabs>
          <w:tab w:val="right" w:leader="dot" w:pos="9883"/>
        </w:tabs>
        <w:rPr>
          <w:rFonts w:eastAsiaTheme="minorEastAsia" w:cstheme="minorBidi"/>
          <w:noProof/>
          <w:lang w:eastAsia="ja-JP"/>
        </w:rPr>
      </w:pPr>
      <w:r w:rsidRPr="00F325B6">
        <w:rPr>
          <w:noProof/>
        </w:rPr>
        <w:t>Editing a test record</w:t>
      </w:r>
      <w:r>
        <w:rPr>
          <w:noProof/>
        </w:rPr>
        <w:tab/>
      </w:r>
      <w:r>
        <w:rPr>
          <w:noProof/>
        </w:rPr>
        <w:fldChar w:fldCharType="begin"/>
      </w:r>
      <w:r>
        <w:rPr>
          <w:noProof/>
        </w:rPr>
        <w:instrText xml:space="preserve"> PAGEREF _Toc256776798 \h </w:instrText>
      </w:r>
      <w:r>
        <w:rPr>
          <w:noProof/>
        </w:rPr>
      </w:r>
      <w:r>
        <w:rPr>
          <w:noProof/>
        </w:rPr>
        <w:fldChar w:fldCharType="separate"/>
      </w:r>
      <w:r w:rsidR="003871F9">
        <w:rPr>
          <w:noProof/>
        </w:rPr>
        <w:t>14</w:t>
      </w:r>
      <w:r>
        <w:rPr>
          <w:noProof/>
        </w:rPr>
        <w:fldChar w:fldCharType="end"/>
      </w:r>
    </w:p>
    <w:p w14:paraId="50838371" w14:textId="77777777" w:rsidR="001A7AC5" w:rsidRDefault="001A7AC5">
      <w:pPr>
        <w:pStyle w:val="TOC3"/>
        <w:tabs>
          <w:tab w:val="right" w:leader="dot" w:pos="9883"/>
        </w:tabs>
        <w:rPr>
          <w:rFonts w:eastAsiaTheme="minorEastAsia" w:cstheme="minorBidi"/>
          <w:noProof/>
          <w:lang w:eastAsia="ja-JP"/>
        </w:rPr>
      </w:pPr>
      <w:r w:rsidRPr="00F325B6">
        <w:rPr>
          <w:noProof/>
        </w:rPr>
        <w:t>Cloning a test record</w:t>
      </w:r>
      <w:r>
        <w:rPr>
          <w:noProof/>
        </w:rPr>
        <w:tab/>
      </w:r>
      <w:r>
        <w:rPr>
          <w:noProof/>
        </w:rPr>
        <w:fldChar w:fldCharType="begin"/>
      </w:r>
      <w:r>
        <w:rPr>
          <w:noProof/>
        </w:rPr>
        <w:instrText xml:space="preserve"> PAGEREF _Toc256776799 \h </w:instrText>
      </w:r>
      <w:r>
        <w:rPr>
          <w:noProof/>
        </w:rPr>
      </w:r>
      <w:r>
        <w:rPr>
          <w:noProof/>
        </w:rPr>
        <w:fldChar w:fldCharType="separate"/>
      </w:r>
      <w:r w:rsidR="003871F9">
        <w:rPr>
          <w:noProof/>
        </w:rPr>
        <w:t>14</w:t>
      </w:r>
      <w:r>
        <w:rPr>
          <w:noProof/>
        </w:rPr>
        <w:fldChar w:fldCharType="end"/>
      </w:r>
    </w:p>
    <w:p w14:paraId="60565386" w14:textId="77777777" w:rsidR="001A7AC5" w:rsidRDefault="001A7AC5">
      <w:pPr>
        <w:pStyle w:val="TOC3"/>
        <w:tabs>
          <w:tab w:val="right" w:leader="dot" w:pos="9883"/>
        </w:tabs>
        <w:rPr>
          <w:rFonts w:eastAsiaTheme="minorEastAsia" w:cstheme="minorBidi"/>
          <w:noProof/>
          <w:lang w:eastAsia="ja-JP"/>
        </w:rPr>
      </w:pPr>
      <w:r w:rsidRPr="00F325B6">
        <w:rPr>
          <w:noProof/>
        </w:rPr>
        <w:t>Deleting a test record</w:t>
      </w:r>
      <w:r>
        <w:rPr>
          <w:noProof/>
        </w:rPr>
        <w:tab/>
      </w:r>
      <w:r>
        <w:rPr>
          <w:noProof/>
        </w:rPr>
        <w:fldChar w:fldCharType="begin"/>
      </w:r>
      <w:r>
        <w:rPr>
          <w:noProof/>
        </w:rPr>
        <w:instrText xml:space="preserve"> PAGEREF _Toc256776800 \h </w:instrText>
      </w:r>
      <w:r>
        <w:rPr>
          <w:noProof/>
        </w:rPr>
      </w:r>
      <w:r>
        <w:rPr>
          <w:noProof/>
        </w:rPr>
        <w:fldChar w:fldCharType="separate"/>
      </w:r>
      <w:r w:rsidR="003871F9">
        <w:rPr>
          <w:noProof/>
        </w:rPr>
        <w:t>14</w:t>
      </w:r>
      <w:r>
        <w:rPr>
          <w:noProof/>
        </w:rPr>
        <w:fldChar w:fldCharType="end"/>
      </w:r>
    </w:p>
    <w:p w14:paraId="6ACF34D6" w14:textId="77777777" w:rsidR="001A7AC5" w:rsidRDefault="001A7AC5">
      <w:pPr>
        <w:pStyle w:val="TOC3"/>
        <w:tabs>
          <w:tab w:val="right" w:leader="dot" w:pos="9883"/>
        </w:tabs>
        <w:rPr>
          <w:rFonts w:eastAsiaTheme="minorEastAsia" w:cstheme="minorBidi"/>
          <w:noProof/>
          <w:lang w:eastAsia="ja-JP"/>
        </w:rPr>
      </w:pPr>
      <w:r w:rsidRPr="00F325B6">
        <w:rPr>
          <w:noProof/>
        </w:rPr>
        <w:t>Updating a Measure</w:t>
      </w:r>
      <w:r>
        <w:rPr>
          <w:noProof/>
        </w:rPr>
        <w:tab/>
      </w:r>
      <w:r>
        <w:rPr>
          <w:noProof/>
        </w:rPr>
        <w:fldChar w:fldCharType="begin"/>
      </w:r>
      <w:r>
        <w:rPr>
          <w:noProof/>
        </w:rPr>
        <w:instrText xml:space="preserve"> PAGEREF _Toc256776801 \h </w:instrText>
      </w:r>
      <w:r>
        <w:rPr>
          <w:noProof/>
        </w:rPr>
      </w:r>
      <w:r>
        <w:rPr>
          <w:noProof/>
        </w:rPr>
        <w:fldChar w:fldCharType="separate"/>
      </w:r>
      <w:r w:rsidR="003871F9">
        <w:rPr>
          <w:noProof/>
        </w:rPr>
        <w:t>14</w:t>
      </w:r>
      <w:r>
        <w:rPr>
          <w:noProof/>
        </w:rPr>
        <w:fldChar w:fldCharType="end"/>
      </w:r>
    </w:p>
    <w:p w14:paraId="2A2AEAEF" w14:textId="77777777" w:rsidR="001A7AC5" w:rsidRDefault="001A7AC5">
      <w:pPr>
        <w:pStyle w:val="TOC3"/>
        <w:tabs>
          <w:tab w:val="right" w:leader="dot" w:pos="9883"/>
        </w:tabs>
        <w:rPr>
          <w:rFonts w:eastAsiaTheme="minorEastAsia" w:cstheme="minorBidi"/>
          <w:noProof/>
          <w:lang w:eastAsia="ja-JP"/>
        </w:rPr>
      </w:pPr>
      <w:r w:rsidRPr="00F325B6">
        <w:rPr>
          <w:noProof/>
        </w:rPr>
        <w:t>Deleting a Measure</w:t>
      </w:r>
      <w:r>
        <w:rPr>
          <w:noProof/>
        </w:rPr>
        <w:tab/>
      </w:r>
      <w:r>
        <w:rPr>
          <w:noProof/>
        </w:rPr>
        <w:fldChar w:fldCharType="begin"/>
      </w:r>
      <w:r>
        <w:rPr>
          <w:noProof/>
        </w:rPr>
        <w:instrText xml:space="preserve"> PAGEREF _Toc256776802 \h </w:instrText>
      </w:r>
      <w:r>
        <w:rPr>
          <w:noProof/>
        </w:rPr>
      </w:r>
      <w:r>
        <w:rPr>
          <w:noProof/>
        </w:rPr>
        <w:fldChar w:fldCharType="separate"/>
      </w:r>
      <w:r w:rsidR="003871F9">
        <w:rPr>
          <w:noProof/>
        </w:rPr>
        <w:t>14</w:t>
      </w:r>
      <w:r>
        <w:rPr>
          <w:noProof/>
        </w:rPr>
        <w:fldChar w:fldCharType="end"/>
      </w:r>
    </w:p>
    <w:p w14:paraId="4B838999" w14:textId="77777777" w:rsidR="001A7AC5" w:rsidRDefault="001A7AC5">
      <w:pPr>
        <w:pStyle w:val="TOC1"/>
        <w:tabs>
          <w:tab w:val="right" w:leader="dot" w:pos="9883"/>
        </w:tabs>
        <w:rPr>
          <w:rFonts w:eastAsiaTheme="minorEastAsia" w:cstheme="minorBidi"/>
          <w:noProof/>
          <w:lang w:eastAsia="ja-JP"/>
        </w:rPr>
      </w:pPr>
      <w:r>
        <w:rPr>
          <w:noProof/>
        </w:rPr>
        <w:t>Building a Patient Test Record</w:t>
      </w:r>
      <w:r>
        <w:rPr>
          <w:noProof/>
        </w:rPr>
        <w:tab/>
      </w:r>
      <w:r>
        <w:rPr>
          <w:noProof/>
        </w:rPr>
        <w:fldChar w:fldCharType="begin"/>
      </w:r>
      <w:r>
        <w:rPr>
          <w:noProof/>
        </w:rPr>
        <w:instrText xml:space="preserve"> PAGEREF _Toc256776803 \h </w:instrText>
      </w:r>
      <w:r>
        <w:rPr>
          <w:noProof/>
        </w:rPr>
      </w:r>
      <w:r>
        <w:rPr>
          <w:noProof/>
        </w:rPr>
        <w:fldChar w:fldCharType="separate"/>
      </w:r>
      <w:r w:rsidR="003871F9">
        <w:rPr>
          <w:noProof/>
        </w:rPr>
        <w:t>15</w:t>
      </w:r>
      <w:r>
        <w:rPr>
          <w:noProof/>
        </w:rPr>
        <w:fldChar w:fldCharType="end"/>
      </w:r>
    </w:p>
    <w:p w14:paraId="104283F5" w14:textId="77777777" w:rsidR="001A7AC5" w:rsidRDefault="001A7AC5">
      <w:pPr>
        <w:pStyle w:val="TOC3"/>
        <w:tabs>
          <w:tab w:val="right" w:leader="dot" w:pos="9883"/>
        </w:tabs>
        <w:rPr>
          <w:rFonts w:eastAsiaTheme="minorEastAsia" w:cstheme="minorBidi"/>
          <w:noProof/>
          <w:lang w:eastAsia="ja-JP"/>
        </w:rPr>
      </w:pPr>
      <w:r w:rsidRPr="00F325B6">
        <w:rPr>
          <w:noProof/>
        </w:rPr>
        <w:t>Overview</w:t>
      </w:r>
      <w:r>
        <w:rPr>
          <w:noProof/>
        </w:rPr>
        <w:tab/>
      </w:r>
      <w:r>
        <w:rPr>
          <w:noProof/>
        </w:rPr>
        <w:fldChar w:fldCharType="begin"/>
      </w:r>
      <w:r>
        <w:rPr>
          <w:noProof/>
        </w:rPr>
        <w:instrText xml:space="preserve"> PAGEREF _Toc256776804 \h </w:instrText>
      </w:r>
      <w:r>
        <w:rPr>
          <w:noProof/>
        </w:rPr>
      </w:r>
      <w:r>
        <w:rPr>
          <w:noProof/>
        </w:rPr>
        <w:fldChar w:fldCharType="separate"/>
      </w:r>
      <w:r w:rsidR="003871F9">
        <w:rPr>
          <w:noProof/>
        </w:rPr>
        <w:t>15</w:t>
      </w:r>
      <w:r>
        <w:rPr>
          <w:noProof/>
        </w:rPr>
        <w:fldChar w:fldCharType="end"/>
      </w:r>
    </w:p>
    <w:p w14:paraId="62CD0B85" w14:textId="77777777" w:rsidR="001A7AC5" w:rsidRDefault="001A7AC5">
      <w:pPr>
        <w:pStyle w:val="TOC3"/>
        <w:tabs>
          <w:tab w:val="right" w:leader="dot" w:pos="9883"/>
        </w:tabs>
        <w:rPr>
          <w:rFonts w:eastAsiaTheme="minorEastAsia" w:cstheme="minorBidi"/>
          <w:noProof/>
          <w:lang w:eastAsia="ja-JP"/>
        </w:rPr>
      </w:pPr>
      <w:r w:rsidRPr="00F325B6">
        <w:rPr>
          <w:noProof/>
        </w:rPr>
        <w:t>Building a synthetic patient</w:t>
      </w:r>
      <w:r>
        <w:rPr>
          <w:noProof/>
        </w:rPr>
        <w:tab/>
      </w:r>
      <w:r>
        <w:rPr>
          <w:noProof/>
        </w:rPr>
        <w:fldChar w:fldCharType="begin"/>
      </w:r>
      <w:r>
        <w:rPr>
          <w:noProof/>
        </w:rPr>
        <w:instrText xml:space="preserve"> PAGEREF _Toc256776805 \h </w:instrText>
      </w:r>
      <w:r>
        <w:rPr>
          <w:noProof/>
        </w:rPr>
      </w:r>
      <w:r>
        <w:rPr>
          <w:noProof/>
        </w:rPr>
        <w:fldChar w:fldCharType="separate"/>
      </w:r>
      <w:r w:rsidR="003871F9">
        <w:rPr>
          <w:noProof/>
        </w:rPr>
        <w:t>16</w:t>
      </w:r>
      <w:r>
        <w:rPr>
          <w:noProof/>
        </w:rPr>
        <w:fldChar w:fldCharType="end"/>
      </w:r>
    </w:p>
    <w:p w14:paraId="6F3FCC06" w14:textId="77777777" w:rsidR="001A7AC5" w:rsidRDefault="001A7AC5">
      <w:pPr>
        <w:pStyle w:val="TOC3"/>
        <w:tabs>
          <w:tab w:val="right" w:leader="dot" w:pos="9883"/>
        </w:tabs>
        <w:rPr>
          <w:rFonts w:eastAsiaTheme="minorEastAsia" w:cstheme="minorBidi"/>
          <w:noProof/>
          <w:lang w:eastAsia="ja-JP"/>
        </w:rPr>
      </w:pPr>
      <w:r w:rsidRPr="00F325B6">
        <w:rPr>
          <w:noProof/>
        </w:rPr>
        <w:t>Building the patient history</w:t>
      </w:r>
      <w:r>
        <w:rPr>
          <w:noProof/>
        </w:rPr>
        <w:tab/>
      </w:r>
      <w:r>
        <w:rPr>
          <w:noProof/>
        </w:rPr>
        <w:fldChar w:fldCharType="begin"/>
      </w:r>
      <w:r>
        <w:rPr>
          <w:noProof/>
        </w:rPr>
        <w:instrText xml:space="preserve"> PAGEREF _Toc256776806 \h </w:instrText>
      </w:r>
      <w:r>
        <w:rPr>
          <w:noProof/>
        </w:rPr>
      </w:r>
      <w:r>
        <w:rPr>
          <w:noProof/>
        </w:rPr>
        <w:fldChar w:fldCharType="separate"/>
      </w:r>
      <w:r w:rsidR="003871F9">
        <w:rPr>
          <w:noProof/>
        </w:rPr>
        <w:t>18</w:t>
      </w:r>
      <w:r>
        <w:rPr>
          <w:noProof/>
        </w:rPr>
        <w:fldChar w:fldCharType="end"/>
      </w:r>
    </w:p>
    <w:p w14:paraId="7D82F2CB" w14:textId="77777777" w:rsidR="001A7AC5" w:rsidRDefault="001A7AC5">
      <w:pPr>
        <w:pStyle w:val="TOC3"/>
        <w:tabs>
          <w:tab w:val="right" w:leader="dot" w:pos="9883"/>
        </w:tabs>
        <w:rPr>
          <w:rFonts w:eastAsiaTheme="minorEastAsia" w:cstheme="minorBidi"/>
          <w:noProof/>
          <w:lang w:eastAsia="ja-JP"/>
        </w:rPr>
      </w:pPr>
      <w:r w:rsidRPr="00F325B6">
        <w:rPr>
          <w:noProof/>
        </w:rPr>
        <w:t>Incremental Calculation</w:t>
      </w:r>
      <w:r>
        <w:rPr>
          <w:noProof/>
        </w:rPr>
        <w:tab/>
      </w:r>
      <w:r>
        <w:rPr>
          <w:noProof/>
        </w:rPr>
        <w:fldChar w:fldCharType="begin"/>
      </w:r>
      <w:r>
        <w:rPr>
          <w:noProof/>
        </w:rPr>
        <w:instrText xml:space="preserve"> PAGEREF _Toc256776807 \h </w:instrText>
      </w:r>
      <w:r>
        <w:rPr>
          <w:noProof/>
        </w:rPr>
      </w:r>
      <w:r>
        <w:rPr>
          <w:noProof/>
        </w:rPr>
        <w:fldChar w:fldCharType="separate"/>
      </w:r>
      <w:r w:rsidR="003871F9">
        <w:rPr>
          <w:noProof/>
        </w:rPr>
        <w:t>19</w:t>
      </w:r>
      <w:r>
        <w:rPr>
          <w:noProof/>
        </w:rPr>
        <w:fldChar w:fldCharType="end"/>
      </w:r>
    </w:p>
    <w:p w14:paraId="23A95640" w14:textId="77777777" w:rsidR="001A7AC5" w:rsidRDefault="001A7AC5">
      <w:pPr>
        <w:pStyle w:val="TOC1"/>
        <w:tabs>
          <w:tab w:val="right" w:leader="dot" w:pos="9883"/>
        </w:tabs>
        <w:rPr>
          <w:rFonts w:eastAsiaTheme="minorEastAsia" w:cstheme="minorBidi"/>
          <w:noProof/>
          <w:lang w:eastAsia="ja-JP"/>
        </w:rPr>
      </w:pPr>
      <w:r>
        <w:rPr>
          <w:noProof/>
        </w:rPr>
        <w:t>Feedback and support</w:t>
      </w:r>
      <w:r>
        <w:rPr>
          <w:noProof/>
        </w:rPr>
        <w:tab/>
      </w:r>
      <w:r>
        <w:rPr>
          <w:noProof/>
        </w:rPr>
        <w:fldChar w:fldCharType="begin"/>
      </w:r>
      <w:r>
        <w:rPr>
          <w:noProof/>
        </w:rPr>
        <w:instrText xml:space="preserve"> PAGEREF _Toc256776808 \h </w:instrText>
      </w:r>
      <w:r>
        <w:rPr>
          <w:noProof/>
        </w:rPr>
      </w:r>
      <w:r>
        <w:rPr>
          <w:noProof/>
        </w:rPr>
        <w:fldChar w:fldCharType="separate"/>
      </w:r>
      <w:r w:rsidR="003871F9">
        <w:rPr>
          <w:noProof/>
        </w:rPr>
        <w:t>19</w:t>
      </w:r>
      <w:r>
        <w:rPr>
          <w:noProof/>
        </w:rPr>
        <w:fldChar w:fldCharType="end"/>
      </w:r>
    </w:p>
    <w:p w14:paraId="2D124C9A" w14:textId="77777777" w:rsidR="005D5A53" w:rsidRDefault="000B14F4" w:rsidP="00E613AA">
      <w:pPr>
        <w:pStyle w:val="Heading1"/>
      </w:pPr>
      <w:r>
        <w:fldChar w:fldCharType="end"/>
      </w:r>
    </w:p>
    <w:p w14:paraId="6133EB7D" w14:textId="77777777" w:rsidR="005D5A53" w:rsidRDefault="005D5A53">
      <w:pPr>
        <w:rPr>
          <w:rFonts w:asciiTheme="majorHAnsi" w:eastAsiaTheme="majorEastAsia" w:hAnsiTheme="majorHAnsi" w:cstheme="majorBidi"/>
          <w:b/>
          <w:bCs/>
          <w:color w:val="365F91" w:themeColor="accent1" w:themeShade="BF"/>
          <w:sz w:val="28"/>
          <w:szCs w:val="28"/>
        </w:rPr>
      </w:pPr>
      <w:r>
        <w:br w:type="page"/>
      </w:r>
    </w:p>
    <w:p w14:paraId="5222EA0D" w14:textId="32116A9E" w:rsidR="00E613AA" w:rsidRPr="00E613AA" w:rsidRDefault="00E613AA" w:rsidP="00E613AA">
      <w:pPr>
        <w:pStyle w:val="Heading1"/>
      </w:pPr>
      <w:bookmarkStart w:id="3" w:name="_Toc256776780"/>
      <w:r>
        <w:lastRenderedPageBreak/>
        <w:t>Introduction</w:t>
      </w:r>
      <w:bookmarkEnd w:id="3"/>
    </w:p>
    <w:p w14:paraId="4AC9BAA8" w14:textId="37FBCCED" w:rsidR="001A7AC5" w:rsidRPr="00A919AC" w:rsidRDefault="001A7AC5" w:rsidP="00E613AA">
      <w:pPr>
        <w:rPr>
          <w:sz w:val="22"/>
          <w:szCs w:val="22"/>
        </w:rPr>
      </w:pPr>
      <w:r>
        <w:rPr>
          <w:sz w:val="22"/>
        </w:rPr>
        <w:t xml:space="preserve">Bonnie is a software tool that allows </w:t>
      </w:r>
      <w:r w:rsidRPr="00BA1A27">
        <w:rPr>
          <w:sz w:val="22"/>
        </w:rPr>
        <w:t>Meaningful Use (MU)</w:t>
      </w:r>
      <w:r>
        <w:rPr>
          <w:sz w:val="22"/>
        </w:rPr>
        <w:t xml:space="preserve"> </w:t>
      </w:r>
      <w:r w:rsidRPr="00BA1A27">
        <w:rPr>
          <w:sz w:val="22"/>
        </w:rPr>
        <w:t xml:space="preserve">Clinical Quality Measure (CQM) developers to test </w:t>
      </w:r>
      <w:r w:rsidRPr="00BA1A27">
        <w:rPr>
          <w:sz w:val="22"/>
          <w:lang w:val="en"/>
        </w:rPr>
        <w:t xml:space="preserve">and verify the behavior of their CQM logic. </w:t>
      </w:r>
      <w:r>
        <w:rPr>
          <w:sz w:val="22"/>
          <w:lang w:val="en"/>
        </w:rPr>
        <w:t xml:space="preserve"> The main goal of the Bonnie application is to reduce the number of defects in CQMs by providing a robust and automated testing framework.  The Bonnie application allows measure developers to independently load measures that they have constructed using the Measure Authoring Tool (MAT).  Loading the measures into Bonnie converts the measures from their XML eSpecifications into executable artifacts and measure metadata.  The measure metadata is then used to allow developers to rapidly build a synthetic patient testdeck for the measure using the clinical elements defined during the measure construction process.  Using the measure metatdata as a basis for building synthetic patients allows a </w:t>
      </w:r>
      <w:r w:rsidRPr="00A919AC">
        <w:rPr>
          <w:sz w:val="22"/>
          <w:szCs w:val="22"/>
          <w:lang w:val="en"/>
        </w:rPr>
        <w:t xml:space="preserve">test deck to be created rapily and efficiently for a measure.  Finally the Bonnie appliaiton allows measure develpers to execute the measure logic against the pateint test deck they have built to evaluate whether the </w:t>
      </w:r>
      <w:r w:rsidR="00A919AC" w:rsidRPr="00A919AC">
        <w:rPr>
          <w:sz w:val="22"/>
          <w:szCs w:val="22"/>
        </w:rPr>
        <w:t>logic aligns with the intent of the measure.</w:t>
      </w:r>
    </w:p>
    <w:p w14:paraId="08FC3BAC" w14:textId="77777777" w:rsidR="001A7AC5" w:rsidRPr="00A919AC" w:rsidRDefault="001A7AC5" w:rsidP="00E613AA">
      <w:pPr>
        <w:rPr>
          <w:sz w:val="22"/>
          <w:szCs w:val="22"/>
          <w:lang w:val="en"/>
        </w:rPr>
      </w:pPr>
    </w:p>
    <w:p w14:paraId="4F538353" w14:textId="77777777" w:rsidR="00A919AC" w:rsidRDefault="00E613AA" w:rsidP="00E613AA">
      <w:pPr>
        <w:rPr>
          <w:sz w:val="22"/>
          <w:szCs w:val="22"/>
          <w:lang w:val="en"/>
        </w:rPr>
      </w:pPr>
      <w:r w:rsidRPr="00A919AC">
        <w:rPr>
          <w:sz w:val="22"/>
          <w:szCs w:val="22"/>
          <w:lang w:val="en"/>
        </w:rPr>
        <w:t xml:space="preserve">Bonnie has been designed to integrate with the nationally recognized data standards used by the Meaningful Use program for expressing CQM logic for machine-to-machine interoperability.  This provides enourmous value to the Meaningful Use program, since it also provides federal policy leaders and stakeholders with software that verifies the new and evolving standards for the Meaingful Use CQM program are tractable and can be implemented in software.  </w:t>
      </w:r>
    </w:p>
    <w:p w14:paraId="5FD21558" w14:textId="77777777" w:rsidR="00A919AC" w:rsidRDefault="00A919AC" w:rsidP="00E613AA">
      <w:pPr>
        <w:rPr>
          <w:sz w:val="22"/>
          <w:szCs w:val="22"/>
          <w:lang w:val="en"/>
        </w:rPr>
      </w:pPr>
    </w:p>
    <w:p w14:paraId="47B73121" w14:textId="0AC45871" w:rsidR="00E613AA" w:rsidRPr="00A919AC" w:rsidRDefault="00A919AC" w:rsidP="00E613AA">
      <w:pPr>
        <w:rPr>
          <w:sz w:val="22"/>
          <w:szCs w:val="22"/>
          <w:lang w:val="en"/>
        </w:rPr>
      </w:pPr>
      <w:r w:rsidRPr="00BA1A27">
        <w:rPr>
          <w:sz w:val="22"/>
          <w:lang w:val="en"/>
        </w:rPr>
        <w:t xml:space="preserve">Bonnie </w:t>
      </w:r>
      <w:r>
        <w:rPr>
          <w:sz w:val="22"/>
          <w:lang w:val="en"/>
        </w:rPr>
        <w:t>was also designed to have</w:t>
      </w:r>
      <w:r w:rsidRPr="00BA1A27">
        <w:rPr>
          <w:sz w:val="22"/>
          <w:lang w:val="en"/>
        </w:rPr>
        <w:t xml:space="preserve"> an intuitive and easy to use interface that </w:t>
      </w:r>
      <w:r>
        <w:rPr>
          <w:sz w:val="22"/>
          <w:lang w:val="en"/>
        </w:rPr>
        <w:t>was</w:t>
      </w:r>
      <w:r w:rsidRPr="00BA1A27">
        <w:rPr>
          <w:sz w:val="22"/>
          <w:lang w:val="en"/>
        </w:rPr>
        <w:t xml:space="preserve"> based on feedback from the broader measure developer community</w:t>
      </w:r>
      <w:r>
        <w:rPr>
          <w:sz w:val="22"/>
          <w:lang w:val="en"/>
        </w:rPr>
        <w:t xml:space="preserve">.  A key goal of the Bonnie application is to provide a user experience that </w:t>
      </w:r>
      <w:r w:rsidRPr="00BA1A27">
        <w:rPr>
          <w:sz w:val="22"/>
          <w:lang w:val="en"/>
        </w:rPr>
        <w:t xml:space="preserve"> </w:t>
      </w:r>
      <w:r>
        <w:rPr>
          <w:sz w:val="22"/>
          <w:lang w:val="en"/>
        </w:rPr>
        <w:t>provides an efficient and intiuitive method for constructing</w:t>
      </w:r>
      <w:r w:rsidRPr="00BA1A27">
        <w:rPr>
          <w:sz w:val="22"/>
          <w:lang w:val="en"/>
        </w:rPr>
        <w:t xml:space="preserve"> synthetic patient records</w:t>
      </w:r>
      <w:r>
        <w:rPr>
          <w:sz w:val="22"/>
          <w:lang w:val="en"/>
        </w:rPr>
        <w:t xml:space="preserve"> for the testing and validation of Clinical Quality Measures</w:t>
      </w:r>
      <w:r w:rsidRPr="00BA1A27">
        <w:rPr>
          <w:sz w:val="22"/>
          <w:lang w:val="en"/>
        </w:rPr>
        <w:t>.</w:t>
      </w:r>
    </w:p>
    <w:p w14:paraId="59E4A75D" w14:textId="77777777" w:rsidR="00E613AA" w:rsidRPr="00A919AC" w:rsidRDefault="00E613AA" w:rsidP="00E613AA">
      <w:pPr>
        <w:rPr>
          <w:sz w:val="22"/>
          <w:szCs w:val="22"/>
          <w:lang w:val="en"/>
        </w:rPr>
      </w:pPr>
    </w:p>
    <w:p w14:paraId="0FC50ACB" w14:textId="1A629757" w:rsidR="005E6CBC" w:rsidRDefault="00A919AC" w:rsidP="00E613AA">
      <w:pPr>
        <w:rPr>
          <w:sz w:val="22"/>
          <w:lang w:val="en"/>
        </w:rPr>
      </w:pPr>
      <w:r>
        <w:rPr>
          <w:sz w:val="22"/>
          <w:lang w:val="en"/>
        </w:rPr>
        <w:t>Finally, the</w:t>
      </w:r>
      <w:r w:rsidR="00E613AA" w:rsidRPr="00BA1A27">
        <w:rPr>
          <w:sz w:val="22"/>
          <w:lang w:val="en"/>
        </w:rPr>
        <w:t xml:space="preserve"> Bonnie software is freely available via an</w:t>
      </w:r>
      <w:r>
        <w:rPr>
          <w:sz w:val="22"/>
          <w:lang w:val="en"/>
        </w:rPr>
        <w:t xml:space="preserve"> Apache 2.0 open source license.  T</w:t>
      </w:r>
      <w:r w:rsidR="00E613AA" w:rsidRPr="00BA1A27">
        <w:rPr>
          <w:sz w:val="22"/>
          <w:lang w:val="en"/>
        </w:rPr>
        <w:t>he Meanigful Use program makes all or parts of the Bonnie software available for inspection, verification, and even reuse for other government programs or other federal contractors.</w:t>
      </w:r>
    </w:p>
    <w:p w14:paraId="34720DCF" w14:textId="092CD890" w:rsidR="00E613AA" w:rsidRPr="00E613AA" w:rsidRDefault="00206829" w:rsidP="00E613AA">
      <w:pPr>
        <w:pStyle w:val="Heading1"/>
        <w:rPr>
          <w:lang w:val="en"/>
        </w:rPr>
      </w:pPr>
      <w:bookmarkStart w:id="4" w:name="_Toc256776781"/>
      <w:r>
        <w:rPr>
          <w:lang w:val="en"/>
        </w:rPr>
        <w:t>Purpose</w:t>
      </w:r>
      <w:bookmarkEnd w:id="4"/>
    </w:p>
    <w:p w14:paraId="533B6156" w14:textId="77777777" w:rsidR="0020461C" w:rsidRDefault="00E613AA" w:rsidP="00E613AA">
      <w:pPr>
        <w:rPr>
          <w:sz w:val="22"/>
          <w:lang w:val="en"/>
        </w:rPr>
      </w:pPr>
      <w:r>
        <w:rPr>
          <w:sz w:val="22"/>
          <w:lang w:val="en"/>
        </w:rPr>
        <w:t>Bonnie</w:t>
      </w:r>
      <w:r w:rsidRPr="00E613AA">
        <w:rPr>
          <w:sz w:val="22"/>
          <w:lang w:val="en"/>
        </w:rPr>
        <w:t xml:space="preserve"> is a web application which all</w:t>
      </w:r>
      <w:r>
        <w:rPr>
          <w:sz w:val="22"/>
          <w:lang w:val="en"/>
        </w:rPr>
        <w:t>ows measure developers to</w:t>
      </w:r>
      <w:r w:rsidRPr="00BA1A27">
        <w:rPr>
          <w:sz w:val="22"/>
        </w:rPr>
        <w:t xml:space="preserve"> test </w:t>
      </w:r>
      <w:r w:rsidRPr="00BA1A27">
        <w:rPr>
          <w:sz w:val="22"/>
          <w:lang w:val="en"/>
        </w:rPr>
        <w:t>and verify the behavior of their CQM logic</w:t>
      </w:r>
      <w:r>
        <w:rPr>
          <w:sz w:val="22"/>
          <w:lang w:val="en"/>
        </w:rPr>
        <w:t xml:space="preserve">.  </w:t>
      </w:r>
      <w:r w:rsidRPr="00E613AA">
        <w:rPr>
          <w:sz w:val="22"/>
          <w:lang w:val="en"/>
        </w:rPr>
        <w:t xml:space="preserve">The </w:t>
      </w:r>
      <w:r>
        <w:rPr>
          <w:sz w:val="22"/>
          <w:lang w:val="en"/>
        </w:rPr>
        <w:t>Bonnie applicaiton</w:t>
      </w:r>
      <w:r w:rsidRPr="00E613AA">
        <w:rPr>
          <w:sz w:val="22"/>
          <w:lang w:val="en"/>
        </w:rPr>
        <w:t xml:space="preserve"> provides the</w:t>
      </w:r>
      <w:r>
        <w:rPr>
          <w:sz w:val="22"/>
          <w:lang w:val="en"/>
        </w:rPr>
        <w:t xml:space="preserve"> </w:t>
      </w:r>
      <w:r w:rsidRPr="00E613AA">
        <w:rPr>
          <w:sz w:val="22"/>
          <w:lang w:val="en"/>
        </w:rPr>
        <w:t xml:space="preserve">capability to </w:t>
      </w:r>
      <w:r w:rsidR="0020461C">
        <w:rPr>
          <w:sz w:val="22"/>
          <w:lang w:val="en"/>
        </w:rPr>
        <w:t>import measures defined in</w:t>
      </w:r>
      <w:r>
        <w:rPr>
          <w:sz w:val="22"/>
          <w:lang w:val="en"/>
        </w:rPr>
        <w:t xml:space="preserve"> </w:t>
      </w:r>
      <w:r w:rsidR="0020461C" w:rsidRPr="0020461C">
        <w:rPr>
          <w:sz w:val="22"/>
          <w:lang w:val="en"/>
        </w:rPr>
        <w:t>Health Quality Measure Format</w:t>
      </w:r>
      <w:r w:rsidR="0020461C">
        <w:rPr>
          <w:sz w:val="22"/>
          <w:lang w:val="en"/>
        </w:rPr>
        <w:t xml:space="preserve"> (HQMF)</w:t>
      </w:r>
      <w:r>
        <w:rPr>
          <w:sz w:val="22"/>
          <w:lang w:val="en"/>
        </w:rPr>
        <w:t xml:space="preserve"> XML</w:t>
      </w:r>
      <w:r w:rsidR="0020461C">
        <w:rPr>
          <w:sz w:val="22"/>
          <w:lang w:val="en"/>
        </w:rPr>
        <w:t xml:space="preserve">.  The HQMF specification provides the metadata and logic that describes the specifics of calculating a CQM.  The Bonnie application is able to load the HQMF describing a measure and programatically convert the HQMF specification into an executable format that allows calculating the measure directly from the specification.  </w:t>
      </w:r>
    </w:p>
    <w:p w14:paraId="5634F7F8" w14:textId="77777777" w:rsidR="0020461C" w:rsidRDefault="0020461C" w:rsidP="00E613AA">
      <w:pPr>
        <w:rPr>
          <w:sz w:val="22"/>
          <w:lang w:val="en"/>
        </w:rPr>
      </w:pPr>
    </w:p>
    <w:p w14:paraId="38AD8E45" w14:textId="32B6C801" w:rsidR="0020461C" w:rsidRDefault="0020461C" w:rsidP="00E613AA">
      <w:pPr>
        <w:rPr>
          <w:sz w:val="22"/>
          <w:lang w:val="en"/>
        </w:rPr>
      </w:pPr>
      <w:r>
        <w:rPr>
          <w:sz w:val="22"/>
          <w:lang w:val="en"/>
        </w:rPr>
        <w:t>The CMS Measure Authoring Tool (MAT) is the primary source for HQMF documents used by the Bonnie application.  The MAT allows measure developers to build CQMs and export those measures as measure bundles containing both the HQMF and value sets used as part of calculation.  These measure bundles can be downloaded from the MAT and loaded into the Bonnie user interface allowing those measures to be tested by Bonnie.</w:t>
      </w:r>
    </w:p>
    <w:p w14:paraId="0C945CBF" w14:textId="77777777" w:rsidR="0020461C" w:rsidRDefault="0020461C" w:rsidP="00E613AA">
      <w:pPr>
        <w:rPr>
          <w:sz w:val="22"/>
          <w:lang w:val="en"/>
        </w:rPr>
      </w:pPr>
    </w:p>
    <w:p w14:paraId="57AB080E" w14:textId="0926A160" w:rsidR="0020461C" w:rsidRDefault="0020461C" w:rsidP="00E613AA">
      <w:pPr>
        <w:rPr>
          <w:sz w:val="22"/>
          <w:lang w:val="en"/>
        </w:rPr>
      </w:pPr>
      <w:r>
        <w:rPr>
          <w:sz w:val="22"/>
          <w:lang w:val="en"/>
        </w:rPr>
        <w:t xml:space="preserve">Once a clinical quality measure has been loaded into the Bonnie Applciation, a user can inspect the measure logic and then build synthetic test records and set expectations on how those test records will calculate against a measure.  This ability to build synthetic test pateint records, set expectations against those records, and calcualte the measures using those patients provides an automated and efficient testing framework for clinical quality measures.  The clinical quality measure testing framework provided by Bonnie allows measure developers to more clearly understand the behavior of the measure logic, validate that the </w:t>
      </w:r>
      <w:r w:rsidR="00206829">
        <w:rPr>
          <w:sz w:val="22"/>
          <w:lang w:val="en"/>
        </w:rPr>
        <w:t xml:space="preserve">measure </w:t>
      </w:r>
      <w:r>
        <w:rPr>
          <w:sz w:val="22"/>
          <w:lang w:val="en"/>
        </w:rPr>
        <w:t xml:space="preserve">logic </w:t>
      </w:r>
      <w:r>
        <w:rPr>
          <w:sz w:val="22"/>
          <w:lang w:val="en"/>
        </w:rPr>
        <w:lastRenderedPageBreak/>
        <w:t xml:space="preserve">encodes their intent, </w:t>
      </w:r>
      <w:r w:rsidR="00206829">
        <w:rPr>
          <w:sz w:val="22"/>
          <w:lang w:val="en"/>
        </w:rPr>
        <w:t>and allows for multiple iterations of measure updates to be validated against a test deck.  Additionally, the development of a test deck as part of measure development provides benefits after the measures have been finalized.  The test deck build as part of measure development can be used to demonstrate the intent of the measure though the use of patient examples inclueded in the test deck.  Furthermore, the test deck could provide systems that implement the measures a base set of synthetic patient records with known expectations against the measures to validate the development of their systems.  Finally, the test deck could be used as a basis for the test deck used as part of the meaningful use certification program.</w:t>
      </w:r>
    </w:p>
    <w:p w14:paraId="259EB3D8" w14:textId="77777777" w:rsidR="00E613AA" w:rsidRPr="00E613AA" w:rsidRDefault="00E613AA" w:rsidP="00E613AA">
      <w:pPr>
        <w:rPr>
          <w:sz w:val="22"/>
          <w:lang w:val="en"/>
        </w:rPr>
      </w:pPr>
    </w:p>
    <w:p w14:paraId="356BD35E" w14:textId="04508801" w:rsidR="00E613AA" w:rsidRPr="00E613AA" w:rsidRDefault="00E613AA" w:rsidP="00E613AA">
      <w:pPr>
        <w:rPr>
          <w:sz w:val="22"/>
          <w:lang w:val="en"/>
        </w:rPr>
      </w:pPr>
      <w:r w:rsidRPr="00E613AA">
        <w:rPr>
          <w:sz w:val="22"/>
          <w:lang w:val="en"/>
        </w:rPr>
        <w:t xml:space="preserve">The purpose of this document is to provide a description of the functionality of the </w:t>
      </w:r>
      <w:r>
        <w:rPr>
          <w:sz w:val="22"/>
          <w:lang w:val="en"/>
        </w:rPr>
        <w:t>Bonnie application</w:t>
      </w:r>
      <w:r w:rsidRPr="00E613AA">
        <w:rPr>
          <w:sz w:val="22"/>
          <w:lang w:val="en"/>
        </w:rPr>
        <w:t>, and to provide</w:t>
      </w:r>
      <w:r>
        <w:rPr>
          <w:sz w:val="22"/>
          <w:lang w:val="en"/>
        </w:rPr>
        <w:t xml:space="preserve"> Bonnie </w:t>
      </w:r>
      <w:r w:rsidRPr="00E613AA">
        <w:rPr>
          <w:sz w:val="22"/>
          <w:lang w:val="en"/>
        </w:rPr>
        <w:t xml:space="preserve">users with step by step instructions for </w:t>
      </w:r>
      <w:r>
        <w:rPr>
          <w:sz w:val="22"/>
          <w:lang w:val="en"/>
        </w:rPr>
        <w:t>testing clinical quality measures by building synthetic patient records</w:t>
      </w:r>
      <w:r w:rsidRPr="00E613AA">
        <w:rPr>
          <w:sz w:val="22"/>
          <w:lang w:val="en"/>
        </w:rPr>
        <w:t>.</w:t>
      </w:r>
    </w:p>
    <w:p w14:paraId="6048E6C1" w14:textId="59B2001D" w:rsidR="00206829" w:rsidRDefault="00206829" w:rsidP="00206829">
      <w:pPr>
        <w:pStyle w:val="Heading1"/>
      </w:pPr>
      <w:bookmarkStart w:id="5" w:name="_Toc256776782"/>
      <w:bookmarkEnd w:id="1"/>
      <w:r>
        <w:t>User Account Creation</w:t>
      </w:r>
      <w:bookmarkEnd w:id="5"/>
    </w:p>
    <w:p w14:paraId="6BA367E7" w14:textId="77777777" w:rsidR="00206829" w:rsidRDefault="00206829" w:rsidP="00206829">
      <w:pPr>
        <w:pStyle w:val="Heading3"/>
        <w:rPr>
          <w:b w:val="0"/>
        </w:rPr>
      </w:pPr>
      <w:bookmarkStart w:id="6" w:name="_Toc256776783"/>
      <w:r>
        <w:rPr>
          <w:b w:val="0"/>
        </w:rPr>
        <w:t>Login Page</w:t>
      </w:r>
      <w:bookmarkEnd w:id="6"/>
    </w:p>
    <w:p w14:paraId="033DC2B6" w14:textId="77777777" w:rsidR="001B061D" w:rsidRPr="001B061D" w:rsidRDefault="001B061D" w:rsidP="001B061D"/>
    <w:p w14:paraId="67C97571" w14:textId="30E536B3" w:rsidR="00206829" w:rsidRDefault="007F62C6" w:rsidP="00206829">
      <w:pPr>
        <w:rPr>
          <w:sz w:val="22"/>
          <w:lang w:val="en"/>
        </w:rPr>
      </w:pPr>
      <w:r>
        <w:rPr>
          <w:sz w:val="22"/>
          <w:lang w:val="en"/>
        </w:rPr>
        <w:t xml:space="preserve">In order for a user to access the Bonnie Application a valid account is required.  All measures loaded into the Bonnie application and all synthetic test patients are isolated by account.  Therefore, a user can only view, access, and modify </w:t>
      </w:r>
      <w:r w:rsidR="0068233A">
        <w:rPr>
          <w:sz w:val="22"/>
          <w:lang w:val="en"/>
        </w:rPr>
        <w:t xml:space="preserve">data that they have loaded under their own account.  </w:t>
      </w:r>
      <w:r w:rsidR="00B55BF5">
        <w:rPr>
          <w:sz w:val="22"/>
          <w:lang w:val="en"/>
        </w:rPr>
        <w:t>5</w:t>
      </w:r>
      <w:r w:rsidR="0068233A">
        <w:rPr>
          <w:sz w:val="22"/>
          <w:lang w:val="en"/>
        </w:rPr>
        <w:t xml:space="preserve"> 1 shows the login screen for the Bonnie application.  In order to log in a user must provide the email address and password for a valid account.</w:t>
      </w:r>
    </w:p>
    <w:p w14:paraId="06B9D92F" w14:textId="77777777" w:rsidR="00B740CA" w:rsidRDefault="00CD25F1" w:rsidP="00B740CA">
      <w:pPr>
        <w:keepNext/>
        <w:jc w:val="center"/>
      </w:pPr>
      <w:r>
        <w:rPr>
          <w:noProof/>
          <w:sz w:val="22"/>
        </w:rPr>
        <w:drawing>
          <wp:inline distT="0" distB="0" distL="0" distR="0" wp14:anchorId="6CAEE38D" wp14:editId="6D380121">
            <wp:extent cx="3519909" cy="3914140"/>
            <wp:effectExtent l="25400" t="25400" r="36195" b="22860"/>
            <wp:docPr id="3" name="Picture 3" descr="Untitled:private:var:folders:hw:l8kxxk_97cvccsd2p__plg8w3kd2bq:T:com.skitch.skitch:Bonnie__An_Open_Source_Clinical_Quality_Measure_Testing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045" cy="3914291"/>
                    </a:xfrm>
                    <a:prstGeom prst="rect">
                      <a:avLst/>
                    </a:prstGeom>
                    <a:noFill/>
                    <a:ln>
                      <a:solidFill>
                        <a:schemeClr val="tx1"/>
                      </a:solidFill>
                    </a:ln>
                  </pic:spPr>
                </pic:pic>
              </a:graphicData>
            </a:graphic>
          </wp:inline>
        </w:drawing>
      </w:r>
    </w:p>
    <w:p w14:paraId="18904501" w14:textId="52DE4B54" w:rsidR="00CD25F1" w:rsidRDefault="00B740CA" w:rsidP="00B740CA">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1</w:t>
      </w:r>
      <w:r w:rsidR="00850220">
        <w:rPr>
          <w:noProof/>
        </w:rPr>
        <w:fldChar w:fldCharType="end"/>
      </w:r>
      <w:r w:rsidR="0068233A">
        <w:t>: Login Page</w:t>
      </w:r>
    </w:p>
    <w:p w14:paraId="492E21B4" w14:textId="77777777" w:rsidR="001B061D" w:rsidRPr="00206829" w:rsidRDefault="001B061D" w:rsidP="00206829"/>
    <w:p w14:paraId="37DCF34F" w14:textId="77777777" w:rsidR="00206829" w:rsidRDefault="00206829" w:rsidP="00206829">
      <w:pPr>
        <w:pStyle w:val="Heading3"/>
      </w:pPr>
      <w:bookmarkStart w:id="7" w:name="_Toc256776784"/>
      <w:r>
        <w:rPr>
          <w:b w:val="0"/>
        </w:rPr>
        <w:lastRenderedPageBreak/>
        <w:t>Creating a New User</w:t>
      </w:r>
      <w:bookmarkEnd w:id="7"/>
    </w:p>
    <w:p w14:paraId="0416C92C" w14:textId="54098CF8" w:rsidR="00B740CA" w:rsidRPr="00F30B17" w:rsidRDefault="0068233A" w:rsidP="00F30B17">
      <w:pPr>
        <w:rPr>
          <w:sz w:val="22"/>
          <w:lang w:val="en"/>
        </w:rPr>
      </w:pPr>
      <w:r>
        <w:rPr>
          <w:sz w:val="22"/>
          <w:lang w:val="en"/>
        </w:rPr>
        <w:t>A user can create a new account by clicking on the “register” link on the login page.  The register link brings the user to the account creation page (Figure 2).  A user can create a new account by filling out the fields in the registration form and clicking the “register” button.  Once an account has been created, the user can log in to the Bonnie application using the email address and password specified as part of account creation.</w:t>
      </w:r>
      <w:r w:rsidR="00F30B17">
        <w:rPr>
          <w:noProof/>
          <w:sz w:val="22"/>
        </w:rPr>
        <w:drawing>
          <wp:inline distT="0" distB="0" distL="0" distR="0" wp14:anchorId="61DF9C1C" wp14:editId="7BBD3504">
            <wp:extent cx="6278880" cy="3596640"/>
            <wp:effectExtent l="25400" t="25400" r="20320" b="35560"/>
            <wp:docPr id="1" name="Picture 1" descr="Untitled:private:var:folders:hw:l8kxxk_97cvccsd2p__plg8w3kd2bq:T:com.skitch.skitch:Bonnie__An_Open_Source_Clinical_Quality_Measure_Testing_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8880" cy="3596640"/>
                    </a:xfrm>
                    <a:prstGeom prst="rect">
                      <a:avLst/>
                    </a:prstGeom>
                    <a:noFill/>
                    <a:ln>
                      <a:solidFill>
                        <a:schemeClr val="tx1"/>
                      </a:solidFill>
                    </a:ln>
                  </pic:spPr>
                </pic:pic>
              </a:graphicData>
            </a:graphic>
          </wp:inline>
        </w:drawing>
      </w:r>
    </w:p>
    <w:p w14:paraId="0351C2FD" w14:textId="60D999F3" w:rsidR="00CD25F1" w:rsidRPr="00206829" w:rsidRDefault="00B740CA" w:rsidP="0068233A">
      <w:pPr>
        <w:pStyle w:val="Caption"/>
        <w:jc w:val="center"/>
      </w:pPr>
      <w:r>
        <w:t xml:space="preserve">Figure </w:t>
      </w:r>
      <w:r w:rsidR="00850220">
        <w:fldChar w:fldCharType="begin"/>
      </w:r>
      <w:r w:rsidR="00850220">
        <w:instrText xml:space="preserve"> SEQ Figure \* ARABIC </w:instrText>
      </w:r>
      <w:r w:rsidR="00850220">
        <w:fldChar w:fldCharType="separate"/>
      </w:r>
      <w:r w:rsidR="009C2EDA">
        <w:rPr>
          <w:noProof/>
        </w:rPr>
        <w:t>2</w:t>
      </w:r>
      <w:r w:rsidR="00850220">
        <w:rPr>
          <w:noProof/>
        </w:rPr>
        <w:fldChar w:fldCharType="end"/>
      </w:r>
      <w:r w:rsidR="0068233A">
        <w:t>: Account Registration Page</w:t>
      </w:r>
    </w:p>
    <w:p w14:paraId="4DFBDE05" w14:textId="6EB06256" w:rsidR="00CD25F1" w:rsidRDefault="00CD25F1" w:rsidP="00CD25F1">
      <w:pPr>
        <w:pStyle w:val="Heading3"/>
      </w:pPr>
      <w:bookmarkStart w:id="8" w:name="_Toc256776785"/>
      <w:r>
        <w:rPr>
          <w:b w:val="0"/>
        </w:rPr>
        <w:t>Resetting your password</w:t>
      </w:r>
      <w:bookmarkEnd w:id="8"/>
    </w:p>
    <w:p w14:paraId="52815276" w14:textId="54E4240B" w:rsidR="00CD25F1" w:rsidRDefault="0068233A" w:rsidP="00CD25F1">
      <w:pPr>
        <w:rPr>
          <w:sz w:val="22"/>
          <w:lang w:val="en"/>
        </w:rPr>
      </w:pPr>
      <w:r>
        <w:rPr>
          <w:sz w:val="22"/>
          <w:lang w:val="en"/>
        </w:rPr>
        <w:t>In the event that a password is forgotten or an account is locked, the user can reset the password using the password reset page.  This page is accessed from the “Forgot Password?” link on the login page (Figure 1).  On this page the user can provide the email address associated with the account and then press the “send” button.  This will send an email to the registered email address for the account allowing the user to reset the password for the account.</w:t>
      </w:r>
    </w:p>
    <w:p w14:paraId="6BEB492D" w14:textId="61D8C410" w:rsidR="00B740CA" w:rsidRDefault="00E70584" w:rsidP="00B740CA">
      <w:pPr>
        <w:keepNext/>
        <w:jc w:val="center"/>
      </w:pPr>
      <w:r>
        <w:rPr>
          <w:noProof/>
        </w:rPr>
        <w:lastRenderedPageBreak/>
        <w:drawing>
          <wp:inline distT="0" distB="0" distL="0" distR="0" wp14:anchorId="4D03AEC5" wp14:editId="212D4C67">
            <wp:extent cx="4185643" cy="3398520"/>
            <wp:effectExtent l="25400" t="25400" r="31115" b="30480"/>
            <wp:docPr id="2" name="Picture 2" descr="Untitled:private:var:folders:hw:l8kxxk_97cvccsd2p__plg8w3kd2bq:T:com.skitch.skitch:Bonnie__An_Open_Source_Clinical_Quality_Measure_Testing_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5643" cy="3398520"/>
                    </a:xfrm>
                    <a:prstGeom prst="rect">
                      <a:avLst/>
                    </a:prstGeom>
                    <a:noFill/>
                    <a:ln>
                      <a:solidFill>
                        <a:schemeClr val="tx1"/>
                      </a:solidFill>
                    </a:ln>
                  </pic:spPr>
                </pic:pic>
              </a:graphicData>
            </a:graphic>
          </wp:inline>
        </w:drawing>
      </w:r>
    </w:p>
    <w:p w14:paraId="7FB95CC6" w14:textId="23A3A829" w:rsidR="00CD25F1" w:rsidRDefault="00B740CA" w:rsidP="00B740CA">
      <w:pPr>
        <w:pStyle w:val="Caption"/>
        <w:jc w:val="center"/>
      </w:pPr>
      <w:r>
        <w:t xml:space="preserve">Figure </w:t>
      </w:r>
      <w:r w:rsidR="00850220">
        <w:fldChar w:fldCharType="begin"/>
      </w:r>
      <w:r w:rsidR="00850220">
        <w:instrText xml:space="preserve"> SEQ Figu</w:instrText>
      </w:r>
      <w:r w:rsidR="00850220">
        <w:instrText xml:space="preserve">re \* ARABIC </w:instrText>
      </w:r>
      <w:r w:rsidR="00850220">
        <w:fldChar w:fldCharType="separate"/>
      </w:r>
      <w:r w:rsidR="009C2EDA">
        <w:rPr>
          <w:noProof/>
        </w:rPr>
        <w:t>3</w:t>
      </w:r>
      <w:r w:rsidR="00850220">
        <w:rPr>
          <w:noProof/>
        </w:rPr>
        <w:fldChar w:fldCharType="end"/>
      </w:r>
      <w:r w:rsidR="0068233A">
        <w:t>: Password Reset Page</w:t>
      </w:r>
    </w:p>
    <w:p w14:paraId="52E29F10" w14:textId="77777777" w:rsidR="00CD25F1" w:rsidRPr="00206829" w:rsidRDefault="00CD25F1" w:rsidP="00CD25F1"/>
    <w:p w14:paraId="32B285E6" w14:textId="3B8BA9A8" w:rsidR="00206829" w:rsidRDefault="00206829" w:rsidP="00206829">
      <w:pPr>
        <w:pStyle w:val="Heading3"/>
      </w:pPr>
      <w:bookmarkStart w:id="9" w:name="_Toc256776786"/>
      <w:r>
        <w:rPr>
          <w:b w:val="0"/>
        </w:rPr>
        <w:t>Account Management</w:t>
      </w:r>
      <w:bookmarkEnd w:id="9"/>
    </w:p>
    <w:p w14:paraId="05C79F53" w14:textId="794E91D6" w:rsidR="00206829" w:rsidRDefault="0068233A" w:rsidP="00206829">
      <w:pPr>
        <w:rPr>
          <w:sz w:val="22"/>
          <w:lang w:val="en"/>
        </w:rPr>
      </w:pPr>
      <w:r>
        <w:rPr>
          <w:sz w:val="22"/>
          <w:lang w:val="en"/>
        </w:rPr>
        <w:t>Once a user has logged into the application, the user can change the information associated with their account by accessing the account management page (Figure 4).  The account management page can be opened by clicking on</w:t>
      </w:r>
      <w:r w:rsidR="00145606">
        <w:rPr>
          <w:sz w:val="22"/>
          <w:lang w:val="en"/>
        </w:rPr>
        <w:t xml:space="preserve"> the “account” link in the head</w:t>
      </w:r>
      <w:r>
        <w:rPr>
          <w:sz w:val="22"/>
          <w:lang w:val="en"/>
        </w:rPr>
        <w:t>er of the application</w:t>
      </w:r>
      <w:r w:rsidR="00145606">
        <w:rPr>
          <w:sz w:val="22"/>
          <w:lang w:val="en"/>
        </w:rPr>
        <w:t>.  The application hea</w:t>
      </w:r>
      <w:r>
        <w:rPr>
          <w:sz w:val="22"/>
          <w:lang w:val="en"/>
        </w:rPr>
        <w:t>der is shown in Figure 5 labled as user interface element number 9.  The account management page allows the user to change the information provided during the registration process and allows the user to select a new password for their account.</w:t>
      </w:r>
    </w:p>
    <w:p w14:paraId="0AAE4B82" w14:textId="77777777" w:rsidR="0068233A" w:rsidRDefault="0068233A" w:rsidP="00206829">
      <w:pPr>
        <w:rPr>
          <w:sz w:val="22"/>
          <w:lang w:val="en"/>
        </w:rPr>
      </w:pPr>
    </w:p>
    <w:p w14:paraId="7B88071C" w14:textId="48A60FD1" w:rsidR="00B740CA" w:rsidRDefault="00E70584" w:rsidP="00B740CA">
      <w:pPr>
        <w:keepNext/>
        <w:jc w:val="center"/>
      </w:pPr>
      <w:r>
        <w:rPr>
          <w:noProof/>
        </w:rPr>
        <w:drawing>
          <wp:inline distT="0" distB="0" distL="0" distR="0" wp14:anchorId="4CC70A21" wp14:editId="2EFD5B58">
            <wp:extent cx="6278880" cy="2113280"/>
            <wp:effectExtent l="25400" t="25400" r="20320" b="20320"/>
            <wp:docPr id="5" name="Picture 5" descr="Untitled:private:var:folders:hw:l8kxxk_97cvccsd2p__plg8w3kd2bq:T:com.skitch.skitch:Bonnie__An_Open_Source_Clinical_Quality_Measure_Testing_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rivate:var:folders:hw:l8kxxk_97cvccsd2p__plg8w3kd2bq:T:com.skitch.skitch:Bonnie__An_Open_Source_Clinical_Quality_Measure_Testing_Tool-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880" cy="2113280"/>
                    </a:xfrm>
                    <a:prstGeom prst="rect">
                      <a:avLst/>
                    </a:prstGeom>
                    <a:noFill/>
                    <a:ln>
                      <a:solidFill>
                        <a:schemeClr val="tx1"/>
                      </a:solidFill>
                    </a:ln>
                  </pic:spPr>
                </pic:pic>
              </a:graphicData>
            </a:graphic>
          </wp:inline>
        </w:drawing>
      </w:r>
    </w:p>
    <w:p w14:paraId="36B9314F" w14:textId="05271CDC" w:rsidR="00CD25F1" w:rsidRPr="0068233A" w:rsidRDefault="00B740CA" w:rsidP="0068233A">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4</w:t>
      </w:r>
      <w:r w:rsidR="00850220">
        <w:rPr>
          <w:noProof/>
        </w:rPr>
        <w:fldChar w:fldCharType="end"/>
      </w:r>
      <w:r w:rsidR="0068233A">
        <w:t>: Account Management Page</w:t>
      </w:r>
    </w:p>
    <w:p w14:paraId="2989FCEB" w14:textId="77777777" w:rsidR="00206829" w:rsidRDefault="00206829" w:rsidP="00206829">
      <w:pPr>
        <w:pStyle w:val="Heading1"/>
      </w:pPr>
      <w:bookmarkStart w:id="10" w:name="_Toc256776787"/>
      <w:r>
        <w:lastRenderedPageBreak/>
        <w:t>Measure Dashboard</w:t>
      </w:r>
      <w:bookmarkEnd w:id="10"/>
    </w:p>
    <w:p w14:paraId="5E17D6DF" w14:textId="77777777" w:rsidR="00440F38" w:rsidRDefault="00440F38" w:rsidP="00440F38">
      <w:pPr>
        <w:pStyle w:val="Heading3"/>
      </w:pPr>
      <w:bookmarkStart w:id="11" w:name="_Toc256776788"/>
      <w:r>
        <w:rPr>
          <w:b w:val="0"/>
        </w:rPr>
        <w:t>Overview</w:t>
      </w:r>
      <w:bookmarkEnd w:id="11"/>
    </w:p>
    <w:p w14:paraId="03C87DA6" w14:textId="6BCBAC43" w:rsidR="00B740CA" w:rsidRPr="00E70584" w:rsidRDefault="0068233A" w:rsidP="00E70584">
      <w:pPr>
        <w:rPr>
          <w:sz w:val="22"/>
          <w:lang w:val="en"/>
        </w:rPr>
      </w:pPr>
      <w:r>
        <w:rPr>
          <w:sz w:val="22"/>
          <w:lang w:val="en"/>
        </w:rPr>
        <w:t xml:space="preserve">The Measure Dashboard page (Figure 5) is the initial page a user is pesented with when they log into the application.  This page displays the set of measures the user currently has loaded into the system along with the sub populations and stratifications associated with the measures.  Additionally the Measure Dashboard shows the calculation status of each measure loaded into the system.  The calculation status shows how many patients have been built for the measure, whether the measure is currently passing or failing, and how many patients are passing or failing for each measure.  The </w:t>
      </w:r>
      <w:r w:rsidRPr="00262A09">
        <w:rPr>
          <w:sz w:val="22"/>
        </w:rPr>
        <w:t>Measure</w:t>
      </w:r>
      <w:r>
        <w:rPr>
          <w:sz w:val="22"/>
          <w:lang w:val="en"/>
        </w:rPr>
        <w:t xml:space="preserve"> Dashboard also allows users to navigate to the details of individual measures, to upload a new measure, or do update the definition of an existing measure.</w:t>
      </w:r>
      <w:r w:rsidR="00E70584">
        <w:rPr>
          <w:noProof/>
          <w:sz w:val="22"/>
        </w:rPr>
        <w:drawing>
          <wp:inline distT="0" distB="0" distL="0" distR="0" wp14:anchorId="5CFE3785" wp14:editId="121F2217">
            <wp:extent cx="6268720" cy="3241040"/>
            <wp:effectExtent l="25400" t="25400" r="30480" b="35560"/>
            <wp:docPr id="7" name="Picture 7" descr="Untitled:private:var:folders:hw:l8kxxk_97cvccsd2p__plg8w3kd2bq:T:com.skitch.skitch:Bonni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rivate:var:folders:hw:l8kxxk_97cvccsd2p__plg8w3kd2bq:T:com.skitch.skitch:Bonnie-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8720" cy="3241040"/>
                    </a:xfrm>
                    <a:prstGeom prst="rect">
                      <a:avLst/>
                    </a:prstGeom>
                    <a:noFill/>
                    <a:ln>
                      <a:solidFill>
                        <a:schemeClr val="tx1"/>
                      </a:solidFill>
                    </a:ln>
                  </pic:spPr>
                </pic:pic>
              </a:graphicData>
            </a:graphic>
          </wp:inline>
        </w:drawing>
      </w:r>
    </w:p>
    <w:p w14:paraId="6F3C0C8F" w14:textId="26342C0A" w:rsidR="00CD25F1" w:rsidRDefault="00B740CA" w:rsidP="00B740CA">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5</w:t>
      </w:r>
      <w:r w:rsidR="00850220">
        <w:rPr>
          <w:noProof/>
        </w:rPr>
        <w:fldChar w:fldCharType="end"/>
      </w:r>
      <w:r>
        <w:t>: Measure Dashboard</w:t>
      </w:r>
    </w:p>
    <w:p w14:paraId="53EF992E" w14:textId="77777777" w:rsidR="00830593" w:rsidRDefault="00830593" w:rsidP="00830593">
      <w:pPr>
        <w:jc w:val="center"/>
        <w:rPr>
          <w:sz w:val="22"/>
          <w:lang w:val="en"/>
        </w:rPr>
      </w:pPr>
    </w:p>
    <w:p w14:paraId="053F1F8A" w14:textId="263EF5F3" w:rsidR="00CD25F1" w:rsidRDefault="00830593" w:rsidP="00CD25F1">
      <w:pPr>
        <w:rPr>
          <w:sz w:val="22"/>
          <w:lang w:val="en"/>
        </w:rPr>
      </w:pPr>
      <w:r>
        <w:rPr>
          <w:sz w:val="22"/>
          <w:lang w:val="en"/>
        </w:rPr>
        <w:t>User Interface Elements</w:t>
      </w:r>
    </w:p>
    <w:p w14:paraId="791142DC" w14:textId="2639CC6F" w:rsidR="00830593" w:rsidRDefault="00830593" w:rsidP="00B70905">
      <w:pPr>
        <w:pStyle w:val="ListParagraph"/>
        <w:numPr>
          <w:ilvl w:val="0"/>
          <w:numId w:val="6"/>
        </w:numPr>
        <w:rPr>
          <w:lang w:val="en"/>
        </w:rPr>
      </w:pPr>
      <w:r>
        <w:rPr>
          <w:lang w:val="en"/>
        </w:rPr>
        <w:t>Measure Title</w:t>
      </w:r>
      <w:r w:rsidR="00C123F6">
        <w:rPr>
          <w:lang w:val="en"/>
        </w:rPr>
        <w:t xml:space="preserve"> – Displays the title for the measure and allows navigating to the measure view.</w:t>
      </w:r>
    </w:p>
    <w:p w14:paraId="7481B81D" w14:textId="2AE17273" w:rsidR="00830593" w:rsidRDefault="00C123F6" w:rsidP="00B70905">
      <w:pPr>
        <w:pStyle w:val="ListParagraph"/>
        <w:numPr>
          <w:ilvl w:val="0"/>
          <w:numId w:val="6"/>
        </w:numPr>
        <w:rPr>
          <w:lang w:val="en"/>
        </w:rPr>
      </w:pPr>
      <w:r>
        <w:rPr>
          <w:lang w:val="en"/>
        </w:rPr>
        <w:t>Sub population</w:t>
      </w:r>
      <w:r w:rsidR="00830593">
        <w:rPr>
          <w:lang w:val="en"/>
        </w:rPr>
        <w:t xml:space="preserve"> </w:t>
      </w:r>
      <w:r>
        <w:rPr>
          <w:lang w:val="en"/>
        </w:rPr>
        <w:t>and</w:t>
      </w:r>
      <w:r w:rsidR="00830593">
        <w:rPr>
          <w:lang w:val="en"/>
        </w:rPr>
        <w:t xml:space="preserve"> stratification title</w:t>
      </w:r>
      <w:r>
        <w:rPr>
          <w:lang w:val="en"/>
        </w:rPr>
        <w:t>s – Displays the titles for sub populations or stratifications of a measure.</w:t>
      </w:r>
    </w:p>
    <w:p w14:paraId="79D781B9" w14:textId="4F8632DB" w:rsidR="00830593" w:rsidRDefault="00830593" w:rsidP="00B70905">
      <w:pPr>
        <w:pStyle w:val="ListParagraph"/>
        <w:numPr>
          <w:ilvl w:val="0"/>
          <w:numId w:val="6"/>
        </w:numPr>
        <w:rPr>
          <w:lang w:val="en"/>
        </w:rPr>
      </w:pPr>
      <w:r>
        <w:rPr>
          <w:lang w:val="en"/>
        </w:rPr>
        <w:t>Upload Button</w:t>
      </w:r>
      <w:r w:rsidR="00C123F6">
        <w:rPr>
          <w:lang w:val="en"/>
        </w:rPr>
        <w:t xml:space="preserve"> – Allows the user to upload a new measure.</w:t>
      </w:r>
    </w:p>
    <w:p w14:paraId="109590D5" w14:textId="4B06E8E3" w:rsidR="00830593" w:rsidRDefault="00830593" w:rsidP="00B70905">
      <w:pPr>
        <w:pStyle w:val="ListParagraph"/>
        <w:numPr>
          <w:ilvl w:val="0"/>
          <w:numId w:val="6"/>
        </w:numPr>
        <w:rPr>
          <w:lang w:val="en"/>
        </w:rPr>
      </w:pPr>
      <w:r w:rsidRPr="00830593">
        <w:rPr>
          <w:lang w:val="en"/>
        </w:rPr>
        <w:t>Update Button</w:t>
      </w:r>
      <w:r w:rsidR="00C123F6">
        <w:rPr>
          <w:lang w:val="en"/>
        </w:rPr>
        <w:t xml:space="preserve"> – Allows the user to update a previously loaded measure.</w:t>
      </w:r>
    </w:p>
    <w:p w14:paraId="7D43493A" w14:textId="5F8AB9D2" w:rsidR="00830593" w:rsidRDefault="00830593" w:rsidP="00B70905">
      <w:pPr>
        <w:pStyle w:val="ListParagraph"/>
        <w:numPr>
          <w:ilvl w:val="0"/>
          <w:numId w:val="6"/>
        </w:numPr>
        <w:rPr>
          <w:lang w:val="en"/>
        </w:rPr>
      </w:pPr>
      <w:r>
        <w:rPr>
          <w:lang w:val="en"/>
        </w:rPr>
        <w:t>Expected Column</w:t>
      </w:r>
      <w:r w:rsidR="00C123F6">
        <w:rPr>
          <w:lang w:val="en"/>
        </w:rPr>
        <w:t xml:space="preserve"> – Displays the percentage of passing patients for the measure.</w:t>
      </w:r>
    </w:p>
    <w:p w14:paraId="67DC45BA" w14:textId="7E59D14B" w:rsidR="00830593" w:rsidRDefault="00C123F6" w:rsidP="00B70905">
      <w:pPr>
        <w:pStyle w:val="ListParagraph"/>
        <w:numPr>
          <w:ilvl w:val="0"/>
          <w:numId w:val="6"/>
        </w:numPr>
        <w:rPr>
          <w:lang w:val="en"/>
        </w:rPr>
      </w:pPr>
      <w:r>
        <w:rPr>
          <w:lang w:val="en"/>
        </w:rPr>
        <w:t>Status Column – Displays the current status of the measure (New, Pass, Fail)</w:t>
      </w:r>
    </w:p>
    <w:p w14:paraId="377FD33A" w14:textId="45B964FB" w:rsidR="00830593" w:rsidRDefault="00830593" w:rsidP="00B70905">
      <w:pPr>
        <w:pStyle w:val="ListParagraph"/>
        <w:numPr>
          <w:ilvl w:val="0"/>
          <w:numId w:val="6"/>
        </w:numPr>
        <w:rPr>
          <w:lang w:val="en"/>
        </w:rPr>
      </w:pPr>
      <w:r>
        <w:rPr>
          <w:lang w:val="en"/>
        </w:rPr>
        <w:t xml:space="preserve">Test Patient Column </w:t>
      </w:r>
      <w:r w:rsidR="00C123F6">
        <w:rPr>
          <w:lang w:val="en"/>
        </w:rPr>
        <w:t xml:space="preserve"> - Displays the number of patients passing out of the total number of patients.</w:t>
      </w:r>
    </w:p>
    <w:p w14:paraId="34120C90" w14:textId="6696E418" w:rsidR="00830593" w:rsidRDefault="00830593" w:rsidP="00B70905">
      <w:pPr>
        <w:pStyle w:val="ListParagraph"/>
        <w:numPr>
          <w:ilvl w:val="0"/>
          <w:numId w:val="6"/>
        </w:numPr>
        <w:rPr>
          <w:lang w:val="en"/>
        </w:rPr>
      </w:pPr>
      <w:r>
        <w:rPr>
          <w:lang w:val="en"/>
        </w:rPr>
        <w:t>Add Patient Button</w:t>
      </w:r>
      <w:r w:rsidR="00C123F6">
        <w:rPr>
          <w:lang w:val="en"/>
        </w:rPr>
        <w:t xml:space="preserve"> – Allows the user to start building a new patient for a measure.</w:t>
      </w:r>
    </w:p>
    <w:p w14:paraId="10015614" w14:textId="49769DF7" w:rsidR="00830593" w:rsidRDefault="00145606" w:rsidP="00830593">
      <w:pPr>
        <w:pStyle w:val="ListParagraph"/>
        <w:numPr>
          <w:ilvl w:val="0"/>
          <w:numId w:val="6"/>
        </w:numPr>
        <w:rPr>
          <w:lang w:val="en"/>
        </w:rPr>
      </w:pPr>
      <w:r>
        <w:rPr>
          <w:lang w:val="en"/>
        </w:rPr>
        <w:t>Hea</w:t>
      </w:r>
      <w:r w:rsidR="00830593">
        <w:rPr>
          <w:lang w:val="en"/>
        </w:rPr>
        <w:t xml:space="preserve">der </w:t>
      </w:r>
      <w:r w:rsidR="00C123F6">
        <w:rPr>
          <w:lang w:val="en"/>
        </w:rPr>
        <w:t>– Allows the user to access account information, send a support email (Contact), and log out of the application.</w:t>
      </w:r>
    </w:p>
    <w:p w14:paraId="7F9C7561" w14:textId="6F1E75F9" w:rsidR="00E70584" w:rsidRPr="00872353" w:rsidRDefault="00E70584" w:rsidP="00830593">
      <w:pPr>
        <w:pStyle w:val="ListParagraph"/>
        <w:numPr>
          <w:ilvl w:val="0"/>
          <w:numId w:val="6"/>
        </w:numPr>
        <w:rPr>
          <w:lang w:val="en"/>
        </w:rPr>
      </w:pPr>
      <w:r>
        <w:rPr>
          <w:lang w:val="en"/>
        </w:rPr>
        <w:t>Measure Period Date – Displays the measurement period that is used for calculating measures.</w:t>
      </w:r>
    </w:p>
    <w:p w14:paraId="638FF5D2" w14:textId="3B368221" w:rsidR="00EC4C8A" w:rsidRDefault="00EC4C8A" w:rsidP="00EC4C8A">
      <w:pPr>
        <w:pStyle w:val="Heading3"/>
      </w:pPr>
      <w:bookmarkStart w:id="12" w:name="_Toc256776789"/>
      <w:r>
        <w:rPr>
          <w:b w:val="0"/>
        </w:rPr>
        <w:lastRenderedPageBreak/>
        <w:t xml:space="preserve">Loading a </w:t>
      </w:r>
      <w:r w:rsidR="00872353">
        <w:rPr>
          <w:b w:val="0"/>
        </w:rPr>
        <w:t xml:space="preserve">New </w:t>
      </w:r>
      <w:r>
        <w:rPr>
          <w:b w:val="0"/>
        </w:rPr>
        <w:t>Measure</w:t>
      </w:r>
      <w:bookmarkEnd w:id="12"/>
    </w:p>
    <w:p w14:paraId="2E1DBDFD" w14:textId="77777777" w:rsidR="00246831" w:rsidRDefault="00C123F6" w:rsidP="00EC4C8A">
      <w:pPr>
        <w:rPr>
          <w:sz w:val="22"/>
          <w:lang w:val="en"/>
        </w:rPr>
      </w:pPr>
      <w:r>
        <w:rPr>
          <w:sz w:val="22"/>
          <w:lang w:val="en"/>
        </w:rPr>
        <w:t xml:space="preserve">When a user logs into the system for the first time there will be no measures associated with the account.  The first step for a user is to load a measure into their account so that they can begin testing the measure with the Bonnie application.  </w:t>
      </w:r>
    </w:p>
    <w:p w14:paraId="32B3D052" w14:textId="77777777" w:rsidR="00246831" w:rsidRDefault="00246831" w:rsidP="00EC4C8A">
      <w:pPr>
        <w:rPr>
          <w:sz w:val="22"/>
          <w:lang w:val="en"/>
        </w:rPr>
      </w:pPr>
    </w:p>
    <w:p w14:paraId="60A150FA" w14:textId="460E6E8C" w:rsidR="00246831" w:rsidRDefault="00246831" w:rsidP="00EC4C8A">
      <w:pPr>
        <w:rPr>
          <w:sz w:val="22"/>
          <w:lang w:val="en"/>
        </w:rPr>
      </w:pPr>
      <w:r>
        <w:rPr>
          <w:sz w:val="22"/>
          <w:lang w:val="en"/>
        </w:rPr>
        <w:t>The steps for loading a new measure are:</w:t>
      </w:r>
    </w:p>
    <w:p w14:paraId="2CE4D2CA" w14:textId="6700E4B3" w:rsidR="00246831" w:rsidRDefault="00246831" w:rsidP="00246831">
      <w:pPr>
        <w:pStyle w:val="ListParagraph"/>
        <w:numPr>
          <w:ilvl w:val="0"/>
          <w:numId w:val="11"/>
        </w:numPr>
        <w:rPr>
          <w:lang w:val="en"/>
        </w:rPr>
      </w:pPr>
      <w:r>
        <w:rPr>
          <w:lang w:val="en"/>
        </w:rPr>
        <w:t>Click the “upload” button (#3) on the Measure Dashboard, this opens the “new measure dialog”</w:t>
      </w:r>
    </w:p>
    <w:p w14:paraId="1A24BAAB" w14:textId="6B749C6A" w:rsidR="00246831" w:rsidRDefault="00246831" w:rsidP="00246831">
      <w:pPr>
        <w:pStyle w:val="ListParagraph"/>
        <w:numPr>
          <w:ilvl w:val="0"/>
          <w:numId w:val="11"/>
        </w:numPr>
        <w:rPr>
          <w:lang w:val="en"/>
        </w:rPr>
      </w:pPr>
      <w:r>
        <w:rPr>
          <w:lang w:val="en"/>
        </w:rPr>
        <w:t>On the “new measure dialog (Figure 6)</w:t>
      </w:r>
    </w:p>
    <w:p w14:paraId="73A1881D" w14:textId="048D63A1" w:rsidR="00246831" w:rsidRDefault="00246831" w:rsidP="00246831">
      <w:pPr>
        <w:pStyle w:val="ListParagraph"/>
        <w:numPr>
          <w:ilvl w:val="1"/>
          <w:numId w:val="11"/>
        </w:numPr>
        <w:rPr>
          <w:lang w:val="en"/>
        </w:rPr>
      </w:pPr>
      <w:r>
        <w:rPr>
          <w:lang w:val="en"/>
        </w:rPr>
        <w:t>Choose a MAT export zip file</w:t>
      </w:r>
    </w:p>
    <w:p w14:paraId="28529E3D" w14:textId="19DABDDB" w:rsidR="00246831" w:rsidRDefault="00246831" w:rsidP="00246831">
      <w:pPr>
        <w:pStyle w:val="ListParagraph"/>
        <w:numPr>
          <w:ilvl w:val="1"/>
          <w:numId w:val="11"/>
        </w:numPr>
        <w:rPr>
          <w:lang w:val="en"/>
        </w:rPr>
      </w:pPr>
      <w:r>
        <w:rPr>
          <w:lang w:val="en"/>
        </w:rPr>
        <w:t>Specify if the measure is elligible professional or elligible hospital</w:t>
      </w:r>
    </w:p>
    <w:p w14:paraId="3F33C652" w14:textId="0B7A0B7A" w:rsidR="00246831" w:rsidRDefault="00246831" w:rsidP="00246831">
      <w:pPr>
        <w:pStyle w:val="ListParagraph"/>
        <w:numPr>
          <w:ilvl w:val="1"/>
          <w:numId w:val="11"/>
        </w:numPr>
        <w:rPr>
          <w:lang w:val="en"/>
        </w:rPr>
      </w:pPr>
      <w:r>
        <w:rPr>
          <w:lang w:val="en"/>
        </w:rPr>
        <w:t>Specifiy if the measure is Patient based or Episode of care</w:t>
      </w:r>
    </w:p>
    <w:p w14:paraId="1E6BFDE2" w14:textId="0CE322EB" w:rsidR="00246831" w:rsidRPr="00246831" w:rsidRDefault="00246831" w:rsidP="00EC4C8A">
      <w:pPr>
        <w:pStyle w:val="ListParagraph"/>
        <w:numPr>
          <w:ilvl w:val="1"/>
          <w:numId w:val="11"/>
        </w:numPr>
        <w:rPr>
          <w:lang w:val="en"/>
        </w:rPr>
      </w:pPr>
      <w:r>
        <w:rPr>
          <w:lang w:val="en"/>
        </w:rPr>
        <w:t>Click the “Load” button</w:t>
      </w:r>
    </w:p>
    <w:p w14:paraId="24D65FB8" w14:textId="09DC6E62" w:rsidR="00EC4C8A" w:rsidRDefault="00C62C49" w:rsidP="00EC4C8A">
      <w:pPr>
        <w:rPr>
          <w:sz w:val="22"/>
          <w:lang w:val="en"/>
        </w:rPr>
      </w:pPr>
      <w:r>
        <w:rPr>
          <w:sz w:val="22"/>
          <w:lang w:val="en"/>
        </w:rPr>
        <w:t xml:space="preserve">Clicking the load button </w:t>
      </w:r>
      <w:r w:rsidR="00246831">
        <w:rPr>
          <w:sz w:val="22"/>
          <w:lang w:val="en"/>
        </w:rPr>
        <w:t xml:space="preserve">in the “new measure dialog” </w:t>
      </w:r>
      <w:r>
        <w:rPr>
          <w:sz w:val="22"/>
          <w:lang w:val="en"/>
        </w:rPr>
        <w:t>uploads the measure to the application for processing.  If the measure being loaded is episode of care or has multiple populations, the user is presented with the finalize measure dialog (Figure 7).  The finalize measure dialog allows the user to specify the episode(s) of care for the measure and to provide titles for sub populations. Once the finalize measure fields have been filled out, the user clicks the “done” button to finish loading the measure.  Once measure loading is complete, the user is taken to the measure dashboard (Figure 5) with the new measure available.</w:t>
      </w:r>
      <w:r w:rsidR="00246831">
        <w:rPr>
          <w:sz w:val="22"/>
          <w:lang w:val="en"/>
        </w:rPr>
        <w:t xml:space="preserve"> If your measure is not episode of care or does not have sub populations, then the user will not be presented with the finalize dialog as no additional information is required to load the measure.  </w:t>
      </w:r>
    </w:p>
    <w:p w14:paraId="3343D5A9" w14:textId="77777777" w:rsidR="00246831" w:rsidRDefault="00246831" w:rsidP="00EC4C8A">
      <w:pPr>
        <w:rPr>
          <w:sz w:val="22"/>
          <w:lang w:val="en"/>
        </w:rPr>
      </w:pPr>
    </w:p>
    <w:p w14:paraId="2F64F896" w14:textId="77777777" w:rsidR="00B740CA" w:rsidRDefault="008639E2" w:rsidP="00B740CA">
      <w:pPr>
        <w:keepNext/>
        <w:jc w:val="center"/>
      </w:pPr>
      <w:r>
        <w:rPr>
          <w:noProof/>
        </w:rPr>
        <w:drawing>
          <wp:inline distT="0" distB="0" distL="0" distR="0" wp14:anchorId="169D6599" wp14:editId="01CA0C41">
            <wp:extent cx="5031105" cy="2873754"/>
            <wp:effectExtent l="25400" t="25400" r="23495" b="22225"/>
            <wp:docPr id="9" name="Picture 9" descr="Untitled:private:var:folders:hw:l8kxxk_97cvccsd2p__plg8w3kd2bq:T:com.skitch.skitch:Bonni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private:var:folders:hw:l8kxxk_97cvccsd2p__plg8w3kd2bq:T:com.skitch.skitch:Bonni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1418" cy="2873933"/>
                    </a:xfrm>
                    <a:prstGeom prst="rect">
                      <a:avLst/>
                    </a:prstGeom>
                    <a:noFill/>
                    <a:ln>
                      <a:solidFill>
                        <a:schemeClr val="tx1"/>
                      </a:solidFill>
                    </a:ln>
                  </pic:spPr>
                </pic:pic>
              </a:graphicData>
            </a:graphic>
          </wp:inline>
        </w:drawing>
      </w:r>
    </w:p>
    <w:p w14:paraId="5E640EC2" w14:textId="78312E8C" w:rsidR="00CD25F1" w:rsidRDefault="00B740CA" w:rsidP="00C62C49">
      <w:pPr>
        <w:pStyle w:val="Caption"/>
        <w:jc w:val="center"/>
      </w:pPr>
      <w:r>
        <w:t xml:space="preserve">Figure </w:t>
      </w:r>
      <w:r w:rsidR="00850220">
        <w:fldChar w:fldCharType="begin"/>
      </w:r>
      <w:r w:rsidR="00850220">
        <w:instrText xml:space="preserve"> SEQ Figure \* ARABIC </w:instrText>
      </w:r>
      <w:r w:rsidR="00850220">
        <w:fldChar w:fldCharType="separate"/>
      </w:r>
      <w:r w:rsidR="009C2EDA">
        <w:rPr>
          <w:noProof/>
        </w:rPr>
        <w:t>6</w:t>
      </w:r>
      <w:r w:rsidR="00850220">
        <w:rPr>
          <w:noProof/>
        </w:rPr>
        <w:fldChar w:fldCharType="end"/>
      </w:r>
      <w:r>
        <w:t xml:space="preserve">: New Measure </w:t>
      </w:r>
      <w:r w:rsidR="00C62C49">
        <w:t>Dialog</w:t>
      </w:r>
    </w:p>
    <w:p w14:paraId="3F971679" w14:textId="77777777" w:rsidR="00CD25F1" w:rsidRDefault="00CD25F1" w:rsidP="00EC4C8A"/>
    <w:p w14:paraId="1B547ECD" w14:textId="77777777" w:rsidR="00B740CA" w:rsidRDefault="008639E2" w:rsidP="00B740CA">
      <w:pPr>
        <w:keepNext/>
        <w:jc w:val="center"/>
      </w:pPr>
      <w:r>
        <w:rPr>
          <w:noProof/>
        </w:rPr>
        <w:lastRenderedPageBreak/>
        <w:drawing>
          <wp:inline distT="0" distB="0" distL="0" distR="0" wp14:anchorId="702E92DE" wp14:editId="216BB557">
            <wp:extent cx="5276713" cy="2621280"/>
            <wp:effectExtent l="25400" t="25400" r="32385" b="20320"/>
            <wp:docPr id="11" name="Picture 11" descr="Untitled:private:var:folders:hw:l8kxxk_97cvccsd2p__plg8w3kd2bq:T:com.skitch.skitch:Bonni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private:var:folders:hw:l8kxxk_97cvccsd2p__plg8w3kd2bq:T:com.skitch.skitch:Bonni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793" cy="2621320"/>
                    </a:xfrm>
                    <a:prstGeom prst="rect">
                      <a:avLst/>
                    </a:prstGeom>
                    <a:noFill/>
                    <a:ln>
                      <a:solidFill>
                        <a:schemeClr val="tx1"/>
                      </a:solidFill>
                    </a:ln>
                  </pic:spPr>
                </pic:pic>
              </a:graphicData>
            </a:graphic>
          </wp:inline>
        </w:drawing>
      </w:r>
    </w:p>
    <w:p w14:paraId="3F44B8DC" w14:textId="11D3B9D5" w:rsidR="008639E2" w:rsidRPr="00206829" w:rsidRDefault="00B740CA" w:rsidP="00C62C49">
      <w:pPr>
        <w:pStyle w:val="Caption"/>
        <w:jc w:val="center"/>
      </w:pPr>
      <w:r>
        <w:t xml:space="preserve">Figure </w:t>
      </w:r>
      <w:r w:rsidR="00850220">
        <w:fldChar w:fldCharType="begin"/>
      </w:r>
      <w:r w:rsidR="00850220">
        <w:instrText xml:space="preserve"> SEQ Figure \* ARABIC </w:instrText>
      </w:r>
      <w:r w:rsidR="00850220">
        <w:fldChar w:fldCharType="separate"/>
      </w:r>
      <w:r w:rsidR="009C2EDA">
        <w:rPr>
          <w:noProof/>
        </w:rPr>
        <w:t>7</w:t>
      </w:r>
      <w:r w:rsidR="00850220">
        <w:rPr>
          <w:noProof/>
        </w:rPr>
        <w:fldChar w:fldCharType="end"/>
      </w:r>
      <w:r>
        <w:t xml:space="preserve">: Finalize Measure </w:t>
      </w:r>
      <w:r w:rsidR="00C62C49">
        <w:t>Dialog</w:t>
      </w:r>
    </w:p>
    <w:p w14:paraId="415D0ED6" w14:textId="0AF2D84A" w:rsidR="00EC4C8A" w:rsidRDefault="00EC4C8A" w:rsidP="00EC4C8A">
      <w:pPr>
        <w:pStyle w:val="Heading3"/>
      </w:pPr>
      <w:bookmarkStart w:id="13" w:name="_Toc256776790"/>
      <w:r>
        <w:rPr>
          <w:b w:val="0"/>
        </w:rPr>
        <w:t>Updating a Measure</w:t>
      </w:r>
      <w:bookmarkEnd w:id="13"/>
    </w:p>
    <w:p w14:paraId="02292B18" w14:textId="77777777" w:rsidR="00246831" w:rsidRDefault="00C62C49" w:rsidP="00EC4C8A">
      <w:pPr>
        <w:rPr>
          <w:sz w:val="22"/>
          <w:lang w:val="en"/>
        </w:rPr>
      </w:pPr>
      <w:r>
        <w:rPr>
          <w:sz w:val="22"/>
          <w:lang w:val="en"/>
        </w:rPr>
        <w:t>Once the measure has been loaded, the testing process may identify issues with the measure</w:t>
      </w:r>
      <w:r w:rsidR="00246831">
        <w:rPr>
          <w:sz w:val="22"/>
          <w:lang w:val="en"/>
        </w:rPr>
        <w:t xml:space="preserve">.  When issues are identified with a measure the logic must be updated in the MAT to resolve these issues. </w:t>
      </w:r>
      <w:r>
        <w:rPr>
          <w:sz w:val="22"/>
          <w:lang w:val="en"/>
        </w:rPr>
        <w:t xml:space="preserve">Alternatively, the measure could be updated in the MAT as part of an annual update.  Once a measure has been updated in the MAT, that measure may need to be updated in Bonnie for testing.  </w:t>
      </w:r>
      <w:r w:rsidR="00246831">
        <w:rPr>
          <w:sz w:val="22"/>
          <w:lang w:val="en"/>
        </w:rPr>
        <w:t>The following steps allow a measure to be updated:</w:t>
      </w:r>
    </w:p>
    <w:p w14:paraId="0F2B10B7" w14:textId="7D1E5179" w:rsidR="00246831" w:rsidRDefault="00246831" w:rsidP="00EC4C8A">
      <w:pPr>
        <w:pStyle w:val="ListParagraph"/>
        <w:numPr>
          <w:ilvl w:val="0"/>
          <w:numId w:val="12"/>
        </w:numPr>
        <w:rPr>
          <w:lang w:val="en"/>
        </w:rPr>
      </w:pPr>
      <w:r>
        <w:rPr>
          <w:lang w:val="en"/>
        </w:rPr>
        <w:t>Click the “update” button (#4) on the measure dashboard</w:t>
      </w:r>
      <w:r w:rsidR="00DB2125">
        <w:rPr>
          <w:lang w:val="en"/>
        </w:rPr>
        <w:t>, this displays the “update measure dialog (Figure 8).</w:t>
      </w:r>
    </w:p>
    <w:p w14:paraId="107461E3" w14:textId="217C100E" w:rsidR="00246831" w:rsidRDefault="00DB2125" w:rsidP="00EC4C8A">
      <w:pPr>
        <w:pStyle w:val="ListParagraph"/>
        <w:numPr>
          <w:ilvl w:val="0"/>
          <w:numId w:val="12"/>
        </w:numPr>
        <w:rPr>
          <w:lang w:val="en"/>
        </w:rPr>
      </w:pPr>
      <w:r>
        <w:rPr>
          <w:lang w:val="en"/>
        </w:rPr>
        <w:t>Select a new MAT export zip with the updated measure definition.</w:t>
      </w:r>
    </w:p>
    <w:p w14:paraId="4047F174" w14:textId="2306B4FA" w:rsidR="00BC190A" w:rsidRDefault="00BC190A" w:rsidP="00EC4C8A">
      <w:pPr>
        <w:pStyle w:val="ListParagraph"/>
        <w:numPr>
          <w:ilvl w:val="0"/>
          <w:numId w:val="12"/>
        </w:numPr>
        <w:rPr>
          <w:lang w:val="en"/>
        </w:rPr>
      </w:pPr>
      <w:r>
        <w:rPr>
          <w:lang w:val="en"/>
        </w:rPr>
        <w:t>Update the episode of care if it has changed.</w:t>
      </w:r>
    </w:p>
    <w:p w14:paraId="0F288B7E" w14:textId="57EFC2F6" w:rsidR="00DB2125" w:rsidRDefault="00DB2125" w:rsidP="00EC4C8A">
      <w:pPr>
        <w:pStyle w:val="ListParagraph"/>
        <w:numPr>
          <w:ilvl w:val="0"/>
          <w:numId w:val="12"/>
        </w:numPr>
        <w:rPr>
          <w:lang w:val="en"/>
        </w:rPr>
      </w:pPr>
      <w:r>
        <w:rPr>
          <w:lang w:val="en"/>
        </w:rPr>
        <w:t>Click the “load” button to load the new version of the measure.</w:t>
      </w:r>
    </w:p>
    <w:p w14:paraId="532062D5" w14:textId="4083B6F3" w:rsidR="00B740CA" w:rsidRPr="00E70584" w:rsidRDefault="00E70584" w:rsidP="00E70584">
      <w:pPr>
        <w:pStyle w:val="ListParagraph"/>
        <w:numPr>
          <w:ilvl w:val="0"/>
          <w:numId w:val="0"/>
        </w:numPr>
        <w:ind w:left="720"/>
        <w:rPr>
          <w:lang w:val="en"/>
        </w:rPr>
      </w:pPr>
      <w:r>
        <w:rPr>
          <w:noProof/>
        </w:rPr>
        <w:drawing>
          <wp:inline distT="0" distB="0" distL="0" distR="0" wp14:anchorId="77847593" wp14:editId="127C61B5">
            <wp:extent cx="5186386" cy="3340100"/>
            <wp:effectExtent l="25400" t="25400" r="20955" b="12700"/>
            <wp:docPr id="8" name="Picture 8" descr="Untitled:private:var:folders:hw:l8kxxk_97cvccsd2p__plg8w3kd2bq:T:com.skitch.skitch:Bon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private:var:folders:hw:l8kxxk_97cvccsd2p__plg8w3kd2bq:T:com.skitch.skitch:Bonni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6958" cy="3340468"/>
                    </a:xfrm>
                    <a:prstGeom prst="rect">
                      <a:avLst/>
                    </a:prstGeom>
                    <a:noFill/>
                    <a:ln>
                      <a:solidFill>
                        <a:schemeClr val="tx1"/>
                      </a:solidFill>
                    </a:ln>
                  </pic:spPr>
                </pic:pic>
              </a:graphicData>
            </a:graphic>
          </wp:inline>
        </w:drawing>
      </w:r>
    </w:p>
    <w:p w14:paraId="3C188400" w14:textId="787E7656" w:rsidR="008639E2" w:rsidRDefault="00B740CA" w:rsidP="00B740CA">
      <w:pPr>
        <w:pStyle w:val="Caption"/>
        <w:jc w:val="center"/>
        <w:rPr>
          <w:sz w:val="22"/>
          <w:lang w:val="en"/>
        </w:rPr>
      </w:pPr>
      <w:r>
        <w:lastRenderedPageBreak/>
        <w:t xml:space="preserve">Figure </w:t>
      </w:r>
      <w:r w:rsidR="00850220">
        <w:fldChar w:fldCharType="begin"/>
      </w:r>
      <w:r w:rsidR="00850220">
        <w:instrText xml:space="preserve"> SEQ Figure \* ARABIC </w:instrText>
      </w:r>
      <w:r w:rsidR="00850220">
        <w:fldChar w:fldCharType="separate"/>
      </w:r>
      <w:r w:rsidR="009C2EDA">
        <w:rPr>
          <w:noProof/>
        </w:rPr>
        <w:t>8</w:t>
      </w:r>
      <w:r w:rsidR="00850220">
        <w:rPr>
          <w:noProof/>
        </w:rPr>
        <w:fldChar w:fldCharType="end"/>
      </w:r>
      <w:r>
        <w:t xml:space="preserve">: Update Measure </w:t>
      </w:r>
      <w:r w:rsidR="00C62C49">
        <w:t>Dialog</w:t>
      </w:r>
    </w:p>
    <w:p w14:paraId="1E59942A" w14:textId="4B2944AB" w:rsidR="00C60151" w:rsidRDefault="00C60151" w:rsidP="00C60151">
      <w:pPr>
        <w:pStyle w:val="Heading3"/>
      </w:pPr>
      <w:bookmarkStart w:id="14" w:name="_Toc256776791"/>
      <w:r>
        <w:rPr>
          <w:b w:val="0"/>
        </w:rPr>
        <w:t>Creating synthetic test records</w:t>
      </w:r>
      <w:bookmarkEnd w:id="14"/>
    </w:p>
    <w:p w14:paraId="185F62AF" w14:textId="1A993CE7" w:rsidR="00C60151" w:rsidRPr="00C60151" w:rsidRDefault="00C60151" w:rsidP="00C60151">
      <w:r>
        <w:rPr>
          <w:sz w:val="22"/>
          <w:lang w:val="en"/>
        </w:rPr>
        <w:t xml:space="preserve">Once a set of measures have been loaded into the Bonnie application, the user can start building test patients </w:t>
      </w:r>
      <w:r w:rsidR="00DB2125">
        <w:rPr>
          <w:sz w:val="22"/>
          <w:lang w:val="en"/>
        </w:rPr>
        <w:t>for</w:t>
      </w:r>
      <w:r>
        <w:rPr>
          <w:sz w:val="22"/>
          <w:lang w:val="en"/>
        </w:rPr>
        <w:t xml:space="preserve"> the measures.  The user can </w:t>
      </w:r>
      <w:r w:rsidR="005F7252">
        <w:rPr>
          <w:sz w:val="22"/>
          <w:lang w:val="en"/>
        </w:rPr>
        <w:t>start building a test patient from the measure dashboard (Figure 5) by clicking the “add patient” button (#8).  Clicking the add patient button open</w:t>
      </w:r>
      <w:r w:rsidR="00B55BF5">
        <w:rPr>
          <w:sz w:val="22"/>
          <w:lang w:val="en"/>
        </w:rPr>
        <w:t>s the patient builder (Figure 13</w:t>
      </w:r>
      <w:r w:rsidR="005F7252">
        <w:rPr>
          <w:sz w:val="22"/>
          <w:lang w:val="en"/>
        </w:rPr>
        <w:t>).</w:t>
      </w:r>
      <w:r w:rsidR="00DB2125">
        <w:rPr>
          <w:sz w:val="22"/>
          <w:lang w:val="en"/>
        </w:rPr>
        <w:t xml:space="preserve">  See “Building a Patient Test Record” for more information.</w:t>
      </w:r>
    </w:p>
    <w:p w14:paraId="5275199C" w14:textId="3C6D38E1" w:rsidR="00EC4C8A" w:rsidRDefault="00EC4C8A" w:rsidP="00EC4C8A">
      <w:pPr>
        <w:pStyle w:val="Heading3"/>
      </w:pPr>
      <w:bookmarkStart w:id="15" w:name="_Toc256776792"/>
      <w:r>
        <w:rPr>
          <w:b w:val="0"/>
        </w:rPr>
        <w:t>Calculation results</w:t>
      </w:r>
      <w:bookmarkEnd w:id="15"/>
    </w:p>
    <w:p w14:paraId="71644AB6" w14:textId="00B6D6E4" w:rsidR="00EC4C8A" w:rsidRPr="009C5163" w:rsidRDefault="005F7252" w:rsidP="00EC4C8A">
      <w:pPr>
        <w:rPr>
          <w:sz w:val="22"/>
          <w:lang w:val="en"/>
        </w:rPr>
      </w:pPr>
      <w:r>
        <w:rPr>
          <w:sz w:val="22"/>
          <w:lang w:val="en"/>
        </w:rPr>
        <w:t xml:space="preserve">After synthetic test patients have been created for measures, the user will begin seeing calculation results on the measure dashboard (Figure 5).  </w:t>
      </w:r>
      <w:r w:rsidR="003C6286">
        <w:rPr>
          <w:sz w:val="22"/>
          <w:lang w:val="en"/>
        </w:rPr>
        <w:t xml:space="preserve">These results represent the summary results of the patients associated with each measure, and the results are listed for each measure that has been loaded by the user.  UI elements #5, #6, and #7 on the </w:t>
      </w:r>
      <w:r w:rsidR="00DB2125">
        <w:rPr>
          <w:sz w:val="22"/>
          <w:lang w:val="en"/>
        </w:rPr>
        <w:t xml:space="preserve">measure dashboard (figure 5) </w:t>
      </w:r>
      <w:r w:rsidR="003C6286">
        <w:rPr>
          <w:sz w:val="22"/>
          <w:lang w:val="en"/>
        </w:rPr>
        <w:t xml:space="preserve">provide the summary results for each measure.  The “expected” column (#5) displays the percentage of patients associated with the measure whose calculated values meet the expectations set for the patient.  The “status” column (#6) indicates if the measure is currently in the state of passing, failing, or new.  A measure is in the passing state if all associated patients are meeting expectations.  If one or more patients is not meeting expectations, then the measure is in a failing state.  New measures that have not had patients associated with them are in the new state.  </w:t>
      </w:r>
      <w:r w:rsidR="00D85562">
        <w:rPr>
          <w:sz w:val="22"/>
          <w:lang w:val="en"/>
        </w:rPr>
        <w:t xml:space="preserve">Finally, the “Test Patients” column (#7) displays the number of passing patients over the total number of patients as a fraction.  </w:t>
      </w:r>
      <w:r w:rsidR="003C6286">
        <w:rPr>
          <w:sz w:val="22"/>
          <w:lang w:val="en"/>
        </w:rPr>
        <w:t>The measure dashboard provides summary calculation results, more detailed results for a measure can be viewed on the measure view (Figure 9).</w:t>
      </w:r>
    </w:p>
    <w:p w14:paraId="1DDE7904" w14:textId="77F87742" w:rsidR="00206829" w:rsidRDefault="00206829" w:rsidP="00206829">
      <w:pPr>
        <w:pStyle w:val="Heading1"/>
      </w:pPr>
      <w:bookmarkStart w:id="16" w:name="_Toc256776793"/>
      <w:r>
        <w:t>Measure Results View</w:t>
      </w:r>
      <w:bookmarkEnd w:id="16"/>
    </w:p>
    <w:p w14:paraId="18B09B8B" w14:textId="77777777" w:rsidR="00440F38" w:rsidRDefault="00440F38" w:rsidP="00440F38">
      <w:pPr>
        <w:pStyle w:val="Heading3"/>
      </w:pPr>
      <w:bookmarkStart w:id="17" w:name="_Toc256776794"/>
      <w:r>
        <w:rPr>
          <w:b w:val="0"/>
        </w:rPr>
        <w:t>Overview</w:t>
      </w:r>
      <w:bookmarkEnd w:id="17"/>
    </w:p>
    <w:p w14:paraId="1F3B9486" w14:textId="49471D58" w:rsidR="00D85562" w:rsidRDefault="00D85562" w:rsidP="00D85562">
      <w:pPr>
        <w:rPr>
          <w:sz w:val="22"/>
          <w:lang w:val="en"/>
        </w:rPr>
      </w:pPr>
      <w:r>
        <w:rPr>
          <w:sz w:val="22"/>
          <w:lang w:val="en"/>
        </w:rPr>
        <w:t xml:space="preserve">The Measure View page (Figure 9) displays the detailed information, associated patients, and calculation results for a single measure.  The measure view can be accessed by clicking on the measure title link (#1) on the measure dashboard (Figure 5).  This page displays the title (#1) and description (#2) of the measure along with the logic for the measure (#3).  Additionally the currently set of test patients associated with the measure are listed in the column on the right hand side of the page.  This column displays the summary calculation results for the patient test deck associated with the measure along with the list of patients with the individual calculation results for each patient.  This page allows displaying the results of calculation for a single patient along with an overlay of the calculation results on the measure logic. </w:t>
      </w:r>
      <w:r w:rsidR="00DB2125">
        <w:rPr>
          <w:sz w:val="22"/>
          <w:lang w:val="en"/>
        </w:rPr>
        <w:t xml:space="preserve">Finally, </w:t>
      </w:r>
      <w:r>
        <w:rPr>
          <w:sz w:val="22"/>
          <w:lang w:val="en"/>
        </w:rPr>
        <w:t>this page allows the user to add new patients to a measure, update a measure, and delete a measure.</w:t>
      </w:r>
    </w:p>
    <w:p w14:paraId="4A4BEEE0" w14:textId="1119A0D4" w:rsidR="00440F38" w:rsidRDefault="00440F38" w:rsidP="00440F38">
      <w:pPr>
        <w:rPr>
          <w:sz w:val="22"/>
          <w:lang w:val="en"/>
        </w:rPr>
      </w:pPr>
    </w:p>
    <w:p w14:paraId="0C876C69" w14:textId="77777777" w:rsidR="00B740CA" w:rsidRDefault="00B740CA" w:rsidP="00440F38">
      <w:pPr>
        <w:rPr>
          <w:sz w:val="22"/>
          <w:lang w:val="en"/>
        </w:rPr>
      </w:pPr>
    </w:p>
    <w:p w14:paraId="3A2B59C1" w14:textId="459C374D" w:rsidR="00814B99" w:rsidRDefault="006F3EB3" w:rsidP="00814B99">
      <w:pPr>
        <w:keepNext/>
        <w:jc w:val="center"/>
      </w:pPr>
      <w:r>
        <w:rPr>
          <w:noProof/>
        </w:rPr>
        <w:lastRenderedPageBreak/>
        <w:drawing>
          <wp:inline distT="0" distB="0" distL="0" distR="0" wp14:anchorId="41DB6516" wp14:editId="4F7F9067">
            <wp:extent cx="6174105" cy="4086098"/>
            <wp:effectExtent l="25400" t="25400" r="23495" b="29210"/>
            <wp:docPr id="21" name="Picture 21" descr="Untitled:private:var:folders:hw:l8kxxk_97cvccsd2p__plg8w3kd2bq:T:com.skitch.skitch:Bonni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private:var:folders:hw:l8kxxk_97cvccsd2p__plg8w3kd2bq:T:com.skitch.skitch:Bonnie-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4620" cy="4086439"/>
                    </a:xfrm>
                    <a:prstGeom prst="rect">
                      <a:avLst/>
                    </a:prstGeom>
                    <a:noFill/>
                    <a:ln>
                      <a:solidFill>
                        <a:schemeClr val="tx1"/>
                      </a:solidFill>
                    </a:ln>
                  </pic:spPr>
                </pic:pic>
              </a:graphicData>
            </a:graphic>
          </wp:inline>
        </w:drawing>
      </w:r>
    </w:p>
    <w:p w14:paraId="021EE368" w14:textId="10DACBAD" w:rsidR="00B70905" w:rsidRDefault="00814B99" w:rsidP="00C72F8B">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9</w:t>
      </w:r>
      <w:r w:rsidR="00850220">
        <w:rPr>
          <w:noProof/>
        </w:rPr>
        <w:fldChar w:fldCharType="end"/>
      </w:r>
      <w:r>
        <w:t>: Measure View</w:t>
      </w:r>
    </w:p>
    <w:p w14:paraId="539071BA" w14:textId="77777777" w:rsidR="00B70905" w:rsidRDefault="00B70905" w:rsidP="00B70905">
      <w:pPr>
        <w:rPr>
          <w:sz w:val="22"/>
          <w:lang w:val="en"/>
        </w:rPr>
      </w:pPr>
      <w:r>
        <w:rPr>
          <w:sz w:val="22"/>
          <w:lang w:val="en"/>
        </w:rPr>
        <w:t>User Interface Elements</w:t>
      </w:r>
    </w:p>
    <w:p w14:paraId="6767D192" w14:textId="3649C203" w:rsidR="00B70905" w:rsidRDefault="00B70905" w:rsidP="00B70905">
      <w:pPr>
        <w:pStyle w:val="ListParagraph"/>
        <w:numPr>
          <w:ilvl w:val="0"/>
          <w:numId w:val="7"/>
        </w:numPr>
        <w:rPr>
          <w:lang w:val="en"/>
        </w:rPr>
      </w:pPr>
      <w:r>
        <w:rPr>
          <w:lang w:val="en"/>
        </w:rPr>
        <w:t>Measur</w:t>
      </w:r>
      <w:r w:rsidR="00E06E0B">
        <w:rPr>
          <w:lang w:val="en"/>
        </w:rPr>
        <w:t>e Title</w:t>
      </w:r>
      <w:r w:rsidR="00AF67A9">
        <w:rPr>
          <w:lang w:val="en"/>
        </w:rPr>
        <w:t xml:space="preserve"> – Displays the title of the measure</w:t>
      </w:r>
    </w:p>
    <w:p w14:paraId="14DFC88D" w14:textId="0BF74EFD" w:rsidR="00B70905" w:rsidRDefault="00C123F6" w:rsidP="00B70905">
      <w:pPr>
        <w:pStyle w:val="ListParagraph"/>
        <w:numPr>
          <w:ilvl w:val="0"/>
          <w:numId w:val="7"/>
        </w:numPr>
        <w:rPr>
          <w:lang w:val="en"/>
        </w:rPr>
      </w:pPr>
      <w:r>
        <w:rPr>
          <w:lang w:val="en"/>
        </w:rPr>
        <w:t>Measure Description</w:t>
      </w:r>
      <w:r w:rsidR="00AF67A9">
        <w:rPr>
          <w:lang w:val="en"/>
        </w:rPr>
        <w:t xml:space="preserve"> – Displays the description of the measure</w:t>
      </w:r>
    </w:p>
    <w:p w14:paraId="7606B145" w14:textId="18BD30EC" w:rsidR="00B70905" w:rsidRDefault="00C123F6" w:rsidP="00B70905">
      <w:pPr>
        <w:pStyle w:val="ListParagraph"/>
        <w:numPr>
          <w:ilvl w:val="0"/>
          <w:numId w:val="7"/>
        </w:numPr>
        <w:rPr>
          <w:lang w:val="en"/>
        </w:rPr>
      </w:pPr>
      <w:r>
        <w:rPr>
          <w:lang w:val="en"/>
        </w:rPr>
        <w:t>Measure Logic</w:t>
      </w:r>
      <w:r w:rsidR="00AF67A9">
        <w:rPr>
          <w:lang w:val="en"/>
        </w:rPr>
        <w:t xml:space="preserve"> – Displays a representation of the logic for the measure.</w:t>
      </w:r>
    </w:p>
    <w:p w14:paraId="79CB8F83" w14:textId="29A1FA5F" w:rsidR="00B70905" w:rsidRDefault="00C123F6" w:rsidP="00B70905">
      <w:pPr>
        <w:pStyle w:val="ListParagraph"/>
        <w:numPr>
          <w:ilvl w:val="0"/>
          <w:numId w:val="7"/>
        </w:numPr>
        <w:rPr>
          <w:lang w:val="en"/>
        </w:rPr>
      </w:pPr>
      <w:r>
        <w:rPr>
          <w:lang w:val="en"/>
        </w:rPr>
        <w:t>Measure Actions – Allows the user to delete or update a measure definition.</w:t>
      </w:r>
    </w:p>
    <w:p w14:paraId="5BDB0D29" w14:textId="1A263671" w:rsidR="00B70905" w:rsidRDefault="00C123F6" w:rsidP="00B70905">
      <w:pPr>
        <w:pStyle w:val="ListParagraph"/>
        <w:numPr>
          <w:ilvl w:val="0"/>
          <w:numId w:val="7"/>
        </w:numPr>
        <w:rPr>
          <w:lang w:val="en"/>
        </w:rPr>
      </w:pPr>
      <w:r>
        <w:rPr>
          <w:lang w:val="en"/>
        </w:rPr>
        <w:t>Percent Successful</w:t>
      </w:r>
      <w:r w:rsidR="006F3EB3">
        <w:rPr>
          <w:lang w:val="en"/>
        </w:rPr>
        <w:t xml:space="preserve"> – Displays the percent</w:t>
      </w:r>
      <w:r w:rsidR="00AF67A9">
        <w:rPr>
          <w:lang w:val="en"/>
        </w:rPr>
        <w:t xml:space="preserve"> of patients currently meeting expectations for the measure.</w:t>
      </w:r>
    </w:p>
    <w:p w14:paraId="3E235229" w14:textId="5A7F6419" w:rsidR="00B70905" w:rsidRDefault="00C123F6" w:rsidP="00B70905">
      <w:pPr>
        <w:pStyle w:val="ListParagraph"/>
        <w:numPr>
          <w:ilvl w:val="0"/>
          <w:numId w:val="7"/>
        </w:numPr>
        <w:rPr>
          <w:lang w:val="en"/>
        </w:rPr>
      </w:pPr>
      <w:r>
        <w:rPr>
          <w:lang w:val="en"/>
        </w:rPr>
        <w:t>Test Coverage</w:t>
      </w:r>
      <w:r w:rsidR="00AF67A9">
        <w:rPr>
          <w:lang w:val="en"/>
        </w:rPr>
        <w:t xml:space="preserve"> – Displays the percentage of the measure logic that has evaluated to true for the patient test deck.  This provides a method for determining how much of the logic has been tested.</w:t>
      </w:r>
    </w:p>
    <w:p w14:paraId="098A05D9" w14:textId="4AC012C0" w:rsidR="006F3EB3" w:rsidRDefault="006F3EB3" w:rsidP="00B70905">
      <w:pPr>
        <w:pStyle w:val="ListParagraph"/>
        <w:numPr>
          <w:ilvl w:val="0"/>
          <w:numId w:val="7"/>
        </w:numPr>
        <w:rPr>
          <w:lang w:val="en"/>
        </w:rPr>
      </w:pPr>
      <w:r>
        <w:rPr>
          <w:lang w:val="en"/>
        </w:rPr>
        <w:t>Logic Highlighted With Coverage – Displays the logic for the measure highlighting which lines of the measure are covered by the test patients.</w:t>
      </w:r>
    </w:p>
    <w:p w14:paraId="7818A366" w14:textId="7FBB08DA" w:rsidR="00B70905" w:rsidRDefault="00732A6E" w:rsidP="00B70905">
      <w:pPr>
        <w:pStyle w:val="ListParagraph"/>
        <w:numPr>
          <w:ilvl w:val="0"/>
          <w:numId w:val="7"/>
        </w:numPr>
        <w:rPr>
          <w:lang w:val="en"/>
        </w:rPr>
      </w:pPr>
      <w:r>
        <w:rPr>
          <w:lang w:val="en"/>
        </w:rPr>
        <w:t>Failing Patient</w:t>
      </w:r>
      <w:r w:rsidR="00AF67A9">
        <w:rPr>
          <w:lang w:val="en"/>
        </w:rPr>
        <w:t xml:space="preserve"> – An example of a patient that is not currently meeting expectations for the measure</w:t>
      </w:r>
    </w:p>
    <w:p w14:paraId="6063BBFD" w14:textId="34944B27" w:rsidR="00B70905" w:rsidRPr="006F3EB3" w:rsidRDefault="00732A6E" w:rsidP="006F3EB3">
      <w:pPr>
        <w:pStyle w:val="ListParagraph"/>
        <w:numPr>
          <w:ilvl w:val="0"/>
          <w:numId w:val="7"/>
        </w:numPr>
        <w:rPr>
          <w:lang w:val="en"/>
        </w:rPr>
      </w:pPr>
      <w:r>
        <w:rPr>
          <w:lang w:val="en"/>
        </w:rPr>
        <w:t>Passing Patient</w:t>
      </w:r>
      <w:r w:rsidR="00AF67A9">
        <w:rPr>
          <w:lang w:val="en"/>
        </w:rPr>
        <w:t xml:space="preserve"> – An example of a patient that is meeting expectations.</w:t>
      </w:r>
    </w:p>
    <w:p w14:paraId="2CB9E1F1" w14:textId="71A7E599" w:rsidR="00B70905" w:rsidRDefault="00732A6E" w:rsidP="00B70905">
      <w:pPr>
        <w:pStyle w:val="ListParagraph"/>
        <w:numPr>
          <w:ilvl w:val="0"/>
          <w:numId w:val="7"/>
        </w:numPr>
        <w:rPr>
          <w:lang w:val="en"/>
        </w:rPr>
      </w:pPr>
      <w:r>
        <w:rPr>
          <w:lang w:val="en"/>
        </w:rPr>
        <w:t>Patient Name</w:t>
      </w:r>
      <w:r w:rsidR="00AF67A9">
        <w:rPr>
          <w:lang w:val="en"/>
        </w:rPr>
        <w:t xml:space="preserve"> – Displays the name that has been given to the patient.</w:t>
      </w:r>
    </w:p>
    <w:p w14:paraId="1EEEE9B4" w14:textId="4A65FF82" w:rsidR="00B70905" w:rsidRDefault="00732A6E" w:rsidP="00B70905">
      <w:pPr>
        <w:pStyle w:val="ListParagraph"/>
        <w:numPr>
          <w:ilvl w:val="0"/>
          <w:numId w:val="7"/>
        </w:numPr>
        <w:rPr>
          <w:lang w:val="en"/>
        </w:rPr>
      </w:pPr>
      <w:r>
        <w:rPr>
          <w:lang w:val="en"/>
        </w:rPr>
        <w:t>Patient Status</w:t>
      </w:r>
      <w:r w:rsidR="00AF67A9">
        <w:rPr>
          <w:lang w:val="en"/>
        </w:rPr>
        <w:t xml:space="preserve"> –</w:t>
      </w:r>
      <w:r w:rsidR="0028757B">
        <w:rPr>
          <w:lang w:val="en"/>
        </w:rPr>
        <w:t xml:space="preserve"> Displays PASS or FAIL to indicate if the patient is meeting expectations.</w:t>
      </w:r>
    </w:p>
    <w:p w14:paraId="3813F3DB" w14:textId="707EE67B" w:rsidR="006F3EB3" w:rsidRDefault="006F3EB3" w:rsidP="00B70905">
      <w:pPr>
        <w:pStyle w:val="ListParagraph"/>
        <w:numPr>
          <w:ilvl w:val="0"/>
          <w:numId w:val="7"/>
        </w:numPr>
        <w:rPr>
          <w:lang w:val="en"/>
        </w:rPr>
      </w:pPr>
      <w:r>
        <w:rPr>
          <w:lang w:val="en"/>
        </w:rPr>
        <w:t>Expand Patient Results Button – Allows displaying the details of the calculation of a patient.  This will show the expected and actual values for the patient against the measure.</w:t>
      </w:r>
    </w:p>
    <w:p w14:paraId="0471F80E" w14:textId="28C14AF5" w:rsidR="00B70905" w:rsidRDefault="00732A6E" w:rsidP="00B70905">
      <w:pPr>
        <w:pStyle w:val="ListParagraph"/>
        <w:numPr>
          <w:ilvl w:val="0"/>
          <w:numId w:val="7"/>
        </w:numPr>
        <w:rPr>
          <w:lang w:val="en"/>
        </w:rPr>
      </w:pPr>
      <w:r>
        <w:rPr>
          <w:lang w:val="en"/>
        </w:rPr>
        <w:t>Add Patient Button</w:t>
      </w:r>
      <w:r w:rsidR="0028757B">
        <w:rPr>
          <w:lang w:val="en"/>
        </w:rPr>
        <w:t xml:space="preserve"> – Allows adding a new patient to the test deck for this measure.</w:t>
      </w:r>
    </w:p>
    <w:p w14:paraId="37D72418" w14:textId="6DE21C6B" w:rsidR="00B70905" w:rsidRDefault="00732A6E" w:rsidP="00EC4C8A">
      <w:pPr>
        <w:pStyle w:val="ListParagraph"/>
        <w:numPr>
          <w:ilvl w:val="0"/>
          <w:numId w:val="7"/>
        </w:numPr>
        <w:rPr>
          <w:lang w:val="en"/>
        </w:rPr>
      </w:pPr>
      <w:r>
        <w:rPr>
          <w:lang w:val="en"/>
        </w:rPr>
        <w:t>Patients passing count</w:t>
      </w:r>
      <w:r w:rsidR="0028757B">
        <w:rPr>
          <w:lang w:val="en"/>
        </w:rPr>
        <w:t xml:space="preserve"> – Displays the current number of patients meeting expectations over the total number of patients in the test deck for the measure.</w:t>
      </w:r>
    </w:p>
    <w:p w14:paraId="4F5CF94A" w14:textId="70020783" w:rsidR="006F3EB3" w:rsidRPr="00C72F8B" w:rsidRDefault="006F3EB3" w:rsidP="00EC4C8A">
      <w:pPr>
        <w:pStyle w:val="ListParagraph"/>
        <w:numPr>
          <w:ilvl w:val="0"/>
          <w:numId w:val="7"/>
        </w:numPr>
        <w:rPr>
          <w:lang w:val="en"/>
        </w:rPr>
      </w:pPr>
      <w:r>
        <w:rPr>
          <w:lang w:val="en"/>
        </w:rPr>
        <w:t>Patient Actions – Allows the user to export patient records.</w:t>
      </w:r>
    </w:p>
    <w:p w14:paraId="1EF5A932" w14:textId="15BE1F68" w:rsidR="00EC4C8A" w:rsidRDefault="00EC4C8A" w:rsidP="00EC4C8A">
      <w:pPr>
        <w:pStyle w:val="Heading3"/>
      </w:pPr>
      <w:bookmarkStart w:id="18" w:name="_Toc256776795"/>
      <w:r>
        <w:rPr>
          <w:b w:val="0"/>
        </w:rPr>
        <w:lastRenderedPageBreak/>
        <w:t>Measure Logic</w:t>
      </w:r>
      <w:bookmarkEnd w:id="18"/>
    </w:p>
    <w:p w14:paraId="483DA1F1" w14:textId="77777777" w:rsidR="00DB2125" w:rsidRDefault="00EC4C8A" w:rsidP="00EC4C8A">
      <w:pPr>
        <w:rPr>
          <w:sz w:val="22"/>
          <w:lang w:val="en"/>
        </w:rPr>
      </w:pPr>
      <w:r w:rsidRPr="00E613AA">
        <w:rPr>
          <w:sz w:val="22"/>
          <w:lang w:val="en"/>
        </w:rPr>
        <w:t>The</w:t>
      </w:r>
      <w:r w:rsidR="0028757B">
        <w:rPr>
          <w:sz w:val="22"/>
          <w:lang w:val="en"/>
        </w:rPr>
        <w:t xml:space="preserve"> left hand side of the Measure View contains the measure title, description and a representation of the logic.  The representation of the measure logic is similar to the human readable display for the measure provided in the MAT measure exports.  There are some differences in the structure of the logic that are a result of restructuring that is done while parsing the measure logic from the HQMF specification.  The most notable of these differences is that relative timings applied to logical groups are distributed down into the statements of the logical group rather than being displayed at the level of the grouping.  </w:t>
      </w:r>
    </w:p>
    <w:p w14:paraId="1A903251" w14:textId="77777777" w:rsidR="00DB2125" w:rsidRDefault="00DB2125" w:rsidP="00EC4C8A">
      <w:pPr>
        <w:rPr>
          <w:sz w:val="22"/>
          <w:lang w:val="en"/>
        </w:rPr>
      </w:pPr>
    </w:p>
    <w:p w14:paraId="5168B236" w14:textId="1C557DDE" w:rsidR="00EC4C8A" w:rsidRPr="00206829" w:rsidRDefault="0028757B" w:rsidP="00EC4C8A">
      <w:r>
        <w:rPr>
          <w:sz w:val="22"/>
          <w:lang w:val="en"/>
        </w:rPr>
        <w:t>The measure logic section can be used to verify that the measure logic has been properly loaded from the HQMF without the loss of any logical conditions.  The logic can also be used to evaluate the nature of the calculation of a test patient agaisnt the logic (see Calcualtion Results)</w:t>
      </w:r>
      <w:r w:rsidR="00DB2125">
        <w:rPr>
          <w:sz w:val="22"/>
          <w:lang w:val="en"/>
        </w:rPr>
        <w:t xml:space="preserve"> and</w:t>
      </w:r>
      <w:r>
        <w:rPr>
          <w:sz w:val="22"/>
          <w:lang w:val="en"/>
        </w:rPr>
        <w:t xml:space="preserve"> to visualize the test coverage of the measure logic.</w:t>
      </w:r>
    </w:p>
    <w:p w14:paraId="291903BE" w14:textId="77777777" w:rsidR="00EC4C8A" w:rsidRDefault="00EC4C8A" w:rsidP="00EC4C8A">
      <w:pPr>
        <w:pStyle w:val="Heading3"/>
      </w:pPr>
      <w:bookmarkStart w:id="19" w:name="_Toc256776796"/>
      <w:r>
        <w:rPr>
          <w:b w:val="0"/>
        </w:rPr>
        <w:t>Creating a new test record</w:t>
      </w:r>
      <w:bookmarkEnd w:id="19"/>
    </w:p>
    <w:p w14:paraId="3162228F" w14:textId="457CE762" w:rsidR="0028757B" w:rsidRPr="00C60151" w:rsidRDefault="0028757B" w:rsidP="0028757B">
      <w:r>
        <w:rPr>
          <w:sz w:val="22"/>
          <w:lang w:val="en"/>
        </w:rPr>
        <w:t>The user can start building a test patient from the measure view (Figure 9) by clicki</w:t>
      </w:r>
      <w:r w:rsidR="006F3EB3">
        <w:rPr>
          <w:sz w:val="22"/>
          <w:lang w:val="en"/>
        </w:rPr>
        <w:t>ng the “add patient” button (#13</w:t>
      </w:r>
      <w:r>
        <w:rPr>
          <w:sz w:val="22"/>
          <w:lang w:val="en"/>
        </w:rPr>
        <w:t>).  Clicking the add patient button open</w:t>
      </w:r>
      <w:r w:rsidR="00B55BF5">
        <w:rPr>
          <w:sz w:val="22"/>
          <w:lang w:val="en"/>
        </w:rPr>
        <w:t>s the patient builder (Figure 13</w:t>
      </w:r>
      <w:r>
        <w:rPr>
          <w:sz w:val="22"/>
          <w:lang w:val="en"/>
        </w:rPr>
        <w:t>).  Once a patient record has been created the user will be returned to the measure view and can evaluate the results of calculating the patient against the measure.</w:t>
      </w:r>
    </w:p>
    <w:p w14:paraId="7C78122D" w14:textId="77777777" w:rsidR="00EC4C8A" w:rsidRDefault="00EC4C8A" w:rsidP="00EC4C8A">
      <w:pPr>
        <w:pStyle w:val="Heading3"/>
      </w:pPr>
      <w:bookmarkStart w:id="20" w:name="_Toc256776797"/>
      <w:r>
        <w:rPr>
          <w:b w:val="0"/>
        </w:rPr>
        <w:t>Calculation Results</w:t>
      </w:r>
      <w:bookmarkEnd w:id="20"/>
    </w:p>
    <w:p w14:paraId="5B8152D7" w14:textId="4A65E7FD" w:rsidR="009C5163" w:rsidRDefault="0028757B" w:rsidP="00EC4C8A">
      <w:pPr>
        <w:rPr>
          <w:sz w:val="22"/>
          <w:lang w:val="en"/>
        </w:rPr>
      </w:pPr>
      <w:r>
        <w:rPr>
          <w:sz w:val="22"/>
          <w:lang w:val="en"/>
        </w:rPr>
        <w:t xml:space="preserve">Once a test patient record has been constructructed, the measure view can be used to calculate that patient against the logic of the measure.  High level results are calcualted automatically when the measure view (Figure 9) is loaded.  </w:t>
      </w:r>
      <w:r w:rsidR="005621BF">
        <w:rPr>
          <w:sz w:val="22"/>
          <w:lang w:val="en"/>
        </w:rPr>
        <w:t xml:space="preserve">These high level results can be seen under the test patients section on the right hand side of the view.  </w:t>
      </w:r>
      <w:r w:rsidR="00574A13">
        <w:rPr>
          <w:sz w:val="22"/>
          <w:lang w:val="en"/>
        </w:rPr>
        <w:t>The high level results include the percent of patients passing (#5), the test coverage (#6), individu</w:t>
      </w:r>
      <w:r w:rsidR="006F3EB3">
        <w:rPr>
          <w:sz w:val="22"/>
          <w:lang w:val="en"/>
        </w:rPr>
        <w:t>al statuses for each patient (#8, #9</w:t>
      </w:r>
      <w:r w:rsidR="00574A13">
        <w:rPr>
          <w:sz w:val="22"/>
          <w:lang w:val="en"/>
        </w:rPr>
        <w:t>, #11), an</w:t>
      </w:r>
      <w:r w:rsidR="006F3EB3">
        <w:rPr>
          <w:sz w:val="22"/>
          <w:lang w:val="en"/>
        </w:rPr>
        <w:t>d the passing patient count (#14</w:t>
      </w:r>
      <w:r w:rsidR="00574A13">
        <w:rPr>
          <w:sz w:val="22"/>
          <w:lang w:val="en"/>
        </w:rPr>
        <w:t xml:space="preserve">). </w:t>
      </w:r>
    </w:p>
    <w:p w14:paraId="2D6E4A77" w14:textId="77777777" w:rsidR="009C5163" w:rsidRDefault="009C5163" w:rsidP="00EC4C8A">
      <w:pPr>
        <w:rPr>
          <w:sz w:val="22"/>
          <w:lang w:val="en"/>
        </w:rPr>
      </w:pPr>
    </w:p>
    <w:p w14:paraId="4FCB1649" w14:textId="4E44C846" w:rsidR="009C2EDA" w:rsidRDefault="00574A13" w:rsidP="00EC4C8A">
      <w:pPr>
        <w:rPr>
          <w:sz w:val="22"/>
          <w:lang w:val="en"/>
        </w:rPr>
      </w:pPr>
      <w:r>
        <w:rPr>
          <w:sz w:val="22"/>
          <w:lang w:val="en"/>
        </w:rPr>
        <w:t xml:space="preserve"> In addition to these high level results, detailed results can be displayed for an individual patient by clicking the “Expand Patient Results” button</w:t>
      </w:r>
      <w:r w:rsidR="006F3EB3">
        <w:rPr>
          <w:sz w:val="22"/>
          <w:lang w:val="en"/>
        </w:rPr>
        <w:t xml:space="preserve"> (#12</w:t>
      </w:r>
      <w:r w:rsidR="00A20C18">
        <w:rPr>
          <w:sz w:val="22"/>
          <w:lang w:val="en"/>
        </w:rPr>
        <w:t>)</w:t>
      </w:r>
      <w:r>
        <w:rPr>
          <w:sz w:val="22"/>
          <w:lang w:val="en"/>
        </w:rPr>
        <w:t xml:space="preserve">.  This displays a table of expected and actual results for the patient covering each population listed in the measure and shows whether that population is currently meeting or failing expectations.  </w:t>
      </w:r>
    </w:p>
    <w:p w14:paraId="79BB0B1C" w14:textId="77777777" w:rsidR="009C2EDA" w:rsidRDefault="009C2EDA" w:rsidP="00EC4C8A">
      <w:pPr>
        <w:rPr>
          <w:sz w:val="22"/>
          <w:lang w:val="en"/>
        </w:rPr>
      </w:pPr>
    </w:p>
    <w:p w14:paraId="5F66AA20" w14:textId="77777777" w:rsidR="009C2EDA" w:rsidRDefault="009C2EDA" w:rsidP="009C2EDA">
      <w:pPr>
        <w:keepNext/>
        <w:jc w:val="center"/>
      </w:pPr>
      <w:r>
        <w:rPr>
          <w:noProof/>
          <w:sz w:val="22"/>
        </w:rPr>
        <w:lastRenderedPageBreak/>
        <w:drawing>
          <wp:inline distT="0" distB="0" distL="0" distR="0" wp14:anchorId="46E59CCD" wp14:editId="70588A12">
            <wp:extent cx="2389505" cy="4313592"/>
            <wp:effectExtent l="25400" t="25400" r="23495" b="29845"/>
            <wp:docPr id="17" name="Picture 17" descr="Untitled:private:var:folders:hw:l8kxxk_97cvccsd2p__plg8w3kd2bq:T:com.skitch.skitch:Bonni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private:var:folders:hw:l8kxxk_97cvccsd2p__plg8w3kd2bq:T:com.skitch.skitch:Bonni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084" cy="4314636"/>
                    </a:xfrm>
                    <a:prstGeom prst="rect">
                      <a:avLst/>
                    </a:prstGeom>
                    <a:noFill/>
                    <a:ln>
                      <a:solidFill>
                        <a:schemeClr val="tx1"/>
                      </a:solidFill>
                    </a:ln>
                  </pic:spPr>
                </pic:pic>
              </a:graphicData>
            </a:graphic>
          </wp:inline>
        </w:drawing>
      </w:r>
    </w:p>
    <w:p w14:paraId="17A623E4" w14:textId="1A2CD688" w:rsidR="009C2EDA" w:rsidRDefault="009C2EDA" w:rsidP="009C2EDA">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Pr>
          <w:noProof/>
        </w:rPr>
        <w:t>10</w:t>
      </w:r>
      <w:r w:rsidR="00850220">
        <w:rPr>
          <w:noProof/>
        </w:rPr>
        <w:fldChar w:fldCharType="end"/>
      </w:r>
      <w:r>
        <w:t>: Expanded Results View</w:t>
      </w:r>
    </w:p>
    <w:p w14:paraId="5F8D4A47" w14:textId="77777777" w:rsidR="009C2EDA" w:rsidRDefault="009C2EDA" w:rsidP="009C2EDA">
      <w:pPr>
        <w:rPr>
          <w:sz w:val="22"/>
          <w:lang w:val="en"/>
        </w:rPr>
      </w:pPr>
      <w:r>
        <w:rPr>
          <w:sz w:val="22"/>
          <w:lang w:val="en"/>
        </w:rPr>
        <w:t>User Interface Elements</w:t>
      </w:r>
    </w:p>
    <w:p w14:paraId="4A677789" w14:textId="3291E4A6" w:rsidR="009C2EDA" w:rsidRDefault="009C2EDA" w:rsidP="009C2EDA">
      <w:pPr>
        <w:pStyle w:val="ListParagraph"/>
        <w:numPr>
          <w:ilvl w:val="0"/>
          <w:numId w:val="14"/>
        </w:numPr>
        <w:rPr>
          <w:lang w:val="en"/>
        </w:rPr>
      </w:pPr>
      <w:r>
        <w:rPr>
          <w:lang w:val="en"/>
        </w:rPr>
        <w:t>Passing Population – A population for which the patient passes.</w:t>
      </w:r>
    </w:p>
    <w:p w14:paraId="7E619244" w14:textId="2C361A0B" w:rsidR="009C2EDA" w:rsidRDefault="009C2EDA" w:rsidP="009C2EDA">
      <w:pPr>
        <w:pStyle w:val="ListParagraph"/>
        <w:numPr>
          <w:ilvl w:val="0"/>
          <w:numId w:val="14"/>
        </w:numPr>
        <w:rPr>
          <w:lang w:val="en"/>
        </w:rPr>
      </w:pPr>
      <w:r>
        <w:rPr>
          <w:lang w:val="en"/>
        </w:rPr>
        <w:t>Failing Population – A population for which the patient fails.</w:t>
      </w:r>
    </w:p>
    <w:p w14:paraId="00353032" w14:textId="7B775649" w:rsidR="009C2EDA" w:rsidRDefault="009C2EDA" w:rsidP="009C2EDA">
      <w:pPr>
        <w:pStyle w:val="ListParagraph"/>
        <w:numPr>
          <w:ilvl w:val="0"/>
          <w:numId w:val="14"/>
        </w:numPr>
        <w:rPr>
          <w:lang w:val="en"/>
        </w:rPr>
      </w:pPr>
      <w:r>
        <w:rPr>
          <w:lang w:val="en"/>
        </w:rPr>
        <w:t>Population Column – A Listing of the population types.</w:t>
      </w:r>
    </w:p>
    <w:p w14:paraId="13869A73" w14:textId="0416B01F" w:rsidR="009C2EDA" w:rsidRDefault="009C2EDA" w:rsidP="009C2EDA">
      <w:pPr>
        <w:pStyle w:val="ListParagraph"/>
        <w:numPr>
          <w:ilvl w:val="0"/>
          <w:numId w:val="14"/>
        </w:numPr>
        <w:rPr>
          <w:lang w:val="en"/>
        </w:rPr>
      </w:pPr>
      <w:r>
        <w:rPr>
          <w:lang w:val="en"/>
        </w:rPr>
        <w:t>Expected Value – The user defined expected value for the population.</w:t>
      </w:r>
    </w:p>
    <w:p w14:paraId="2DDFEEAB" w14:textId="11F52199" w:rsidR="009C2EDA" w:rsidRDefault="009C2EDA" w:rsidP="009C2EDA">
      <w:pPr>
        <w:pStyle w:val="ListParagraph"/>
        <w:numPr>
          <w:ilvl w:val="0"/>
          <w:numId w:val="14"/>
        </w:numPr>
        <w:rPr>
          <w:lang w:val="en"/>
        </w:rPr>
      </w:pPr>
      <w:r>
        <w:rPr>
          <w:lang w:val="en"/>
        </w:rPr>
        <w:t>Actual Value – The calcualted value for that population.</w:t>
      </w:r>
    </w:p>
    <w:p w14:paraId="02D3E382" w14:textId="0348B917" w:rsidR="009C2EDA" w:rsidRDefault="009C2EDA" w:rsidP="009C2EDA">
      <w:pPr>
        <w:pStyle w:val="ListParagraph"/>
        <w:numPr>
          <w:ilvl w:val="0"/>
          <w:numId w:val="14"/>
        </w:numPr>
        <w:rPr>
          <w:lang w:val="en"/>
        </w:rPr>
      </w:pPr>
      <w:r>
        <w:rPr>
          <w:lang w:val="en"/>
        </w:rPr>
        <w:t>Edit Patient Button – Allows editing the selected patient</w:t>
      </w:r>
    </w:p>
    <w:p w14:paraId="485F18D7" w14:textId="0348B917" w:rsidR="009C2EDA" w:rsidRDefault="009C2EDA" w:rsidP="009C2EDA">
      <w:pPr>
        <w:pStyle w:val="ListParagraph"/>
        <w:numPr>
          <w:ilvl w:val="0"/>
          <w:numId w:val="14"/>
        </w:numPr>
        <w:rPr>
          <w:lang w:val="en"/>
        </w:rPr>
      </w:pPr>
      <w:r>
        <w:rPr>
          <w:lang w:val="en"/>
        </w:rPr>
        <w:t>Clone Patient Button – Allows Cloning the selected patient.</w:t>
      </w:r>
    </w:p>
    <w:p w14:paraId="424CB4E0" w14:textId="015AE693" w:rsidR="009C2EDA" w:rsidRDefault="009C2EDA" w:rsidP="009C2EDA">
      <w:pPr>
        <w:pStyle w:val="ListParagraph"/>
        <w:numPr>
          <w:ilvl w:val="0"/>
          <w:numId w:val="14"/>
        </w:numPr>
        <w:rPr>
          <w:lang w:val="en"/>
        </w:rPr>
      </w:pPr>
      <w:r>
        <w:rPr>
          <w:lang w:val="en"/>
        </w:rPr>
        <w:t>Delete Patient Button – Allows Deleting the selected patient.</w:t>
      </w:r>
    </w:p>
    <w:p w14:paraId="45C37049" w14:textId="77777777" w:rsidR="009C2EDA" w:rsidRDefault="009C2EDA" w:rsidP="00EC4C8A">
      <w:pPr>
        <w:rPr>
          <w:sz w:val="22"/>
          <w:lang w:val="en"/>
        </w:rPr>
      </w:pPr>
    </w:p>
    <w:p w14:paraId="255E37D8" w14:textId="7B23801C" w:rsidR="00EC4C8A" w:rsidRPr="00574A13" w:rsidRDefault="00DB2125" w:rsidP="00EC4C8A">
      <w:r>
        <w:rPr>
          <w:sz w:val="22"/>
          <w:lang w:val="en"/>
        </w:rPr>
        <w:t>Clicking the “Expand Patient Results”</w:t>
      </w:r>
      <w:r w:rsidR="006F3EB3">
        <w:rPr>
          <w:sz w:val="22"/>
          <w:lang w:val="en"/>
        </w:rPr>
        <w:t xml:space="preserve"> </w:t>
      </w:r>
      <w:r>
        <w:rPr>
          <w:sz w:val="22"/>
          <w:lang w:val="en"/>
        </w:rPr>
        <w:t xml:space="preserve">buton </w:t>
      </w:r>
      <w:r w:rsidR="006F3EB3">
        <w:rPr>
          <w:sz w:val="22"/>
          <w:lang w:val="en"/>
        </w:rPr>
        <w:t xml:space="preserve">(#12 in Figure 9) </w:t>
      </w:r>
      <w:r>
        <w:rPr>
          <w:sz w:val="22"/>
          <w:lang w:val="en"/>
        </w:rPr>
        <w:t xml:space="preserve">also displays </w:t>
      </w:r>
      <w:r w:rsidR="00C72F8B">
        <w:rPr>
          <w:sz w:val="22"/>
          <w:lang w:val="en"/>
        </w:rPr>
        <w:t>the results of how the patient is calculating against each line of logic</w:t>
      </w:r>
      <w:r>
        <w:rPr>
          <w:sz w:val="22"/>
          <w:lang w:val="en"/>
        </w:rPr>
        <w:t>.  This</w:t>
      </w:r>
      <w:r w:rsidR="00C72F8B">
        <w:rPr>
          <w:sz w:val="22"/>
          <w:lang w:val="en"/>
        </w:rPr>
        <w:t xml:space="preserve"> is displayed in the measure logic section (#3) through the highlighing of he lin</w:t>
      </w:r>
      <w:r>
        <w:rPr>
          <w:sz w:val="22"/>
          <w:lang w:val="en"/>
        </w:rPr>
        <w:t>es of logic.  An example of the highlighting of the logic</w:t>
      </w:r>
      <w:r w:rsidR="009C2EDA">
        <w:rPr>
          <w:sz w:val="22"/>
          <w:lang w:val="en"/>
        </w:rPr>
        <w:t xml:space="preserve"> can be seen in Figure 11 and Figure 12</w:t>
      </w:r>
      <w:r w:rsidR="00C72F8B">
        <w:rPr>
          <w:sz w:val="22"/>
          <w:lang w:val="en"/>
        </w:rPr>
        <w:t>.</w:t>
      </w:r>
    </w:p>
    <w:p w14:paraId="387AE2D3" w14:textId="77777777" w:rsidR="00B70905" w:rsidRDefault="00B70905" w:rsidP="00EC4C8A">
      <w:pPr>
        <w:rPr>
          <w:sz w:val="22"/>
          <w:lang w:val="en"/>
        </w:rPr>
      </w:pPr>
    </w:p>
    <w:p w14:paraId="3E86B8AC" w14:textId="77777777" w:rsidR="00814B99" w:rsidRDefault="00B70905" w:rsidP="00814B99">
      <w:pPr>
        <w:keepNext/>
        <w:jc w:val="center"/>
      </w:pPr>
      <w:r>
        <w:rPr>
          <w:noProof/>
          <w:sz w:val="22"/>
        </w:rPr>
        <w:lastRenderedPageBreak/>
        <w:drawing>
          <wp:inline distT="0" distB="0" distL="0" distR="0" wp14:anchorId="3FBB07FE" wp14:editId="12D5FB17">
            <wp:extent cx="6278880" cy="2946400"/>
            <wp:effectExtent l="25400" t="25400" r="20320" b="25400"/>
            <wp:docPr id="16" name="Picture 16" descr="Untitled:private:var:folders:hw:l8kxxk_97cvccsd2p__plg8w3kd2bq:T:com.skitch.skitch:Bonni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private:var:folders:hw:l8kxxk_97cvccsd2p__plg8w3kd2bq:T:com.skitch.skitch:Bonnie-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8880" cy="2946400"/>
                    </a:xfrm>
                    <a:prstGeom prst="rect">
                      <a:avLst/>
                    </a:prstGeom>
                    <a:noFill/>
                    <a:ln>
                      <a:solidFill>
                        <a:schemeClr val="tx1"/>
                      </a:solidFill>
                    </a:ln>
                  </pic:spPr>
                </pic:pic>
              </a:graphicData>
            </a:graphic>
          </wp:inline>
        </w:drawing>
      </w:r>
    </w:p>
    <w:p w14:paraId="4120A573" w14:textId="60AF13E6" w:rsidR="00B70905" w:rsidRDefault="00814B99" w:rsidP="00814B99">
      <w:pPr>
        <w:pStyle w:val="Caption"/>
        <w:jc w:val="center"/>
        <w:rPr>
          <w:sz w:val="22"/>
          <w:lang w:val="en"/>
        </w:rPr>
      </w:pPr>
      <w:r>
        <w:t xml:space="preserve">Figure </w:t>
      </w:r>
      <w:r w:rsidR="00850220">
        <w:fldChar w:fldCharType="begin"/>
      </w:r>
      <w:r w:rsidR="00850220">
        <w:instrText xml:space="preserve"> SEQ</w:instrText>
      </w:r>
      <w:r w:rsidR="00850220">
        <w:instrText xml:space="preserve"> Figure \* ARABIC </w:instrText>
      </w:r>
      <w:r w:rsidR="00850220">
        <w:fldChar w:fldCharType="separate"/>
      </w:r>
      <w:r w:rsidR="009C2EDA">
        <w:rPr>
          <w:noProof/>
        </w:rPr>
        <w:t>11</w:t>
      </w:r>
      <w:r w:rsidR="00850220">
        <w:rPr>
          <w:noProof/>
        </w:rPr>
        <w:fldChar w:fldCharType="end"/>
      </w:r>
      <w:r>
        <w:t>: Logic Calculation Highlight - Passing</w:t>
      </w:r>
    </w:p>
    <w:p w14:paraId="610933FE" w14:textId="77777777" w:rsidR="00B70905" w:rsidRDefault="00B70905" w:rsidP="00B70905">
      <w:pPr>
        <w:rPr>
          <w:sz w:val="22"/>
          <w:lang w:val="en"/>
        </w:rPr>
      </w:pPr>
    </w:p>
    <w:p w14:paraId="1A3C606F" w14:textId="77777777" w:rsidR="00814B99" w:rsidRDefault="00B70905" w:rsidP="00814B99">
      <w:pPr>
        <w:keepNext/>
        <w:jc w:val="center"/>
      </w:pPr>
      <w:r>
        <w:rPr>
          <w:noProof/>
          <w:sz w:val="22"/>
        </w:rPr>
        <w:drawing>
          <wp:inline distT="0" distB="0" distL="0" distR="0" wp14:anchorId="78E4C489" wp14:editId="600FB315">
            <wp:extent cx="6268720" cy="2377440"/>
            <wp:effectExtent l="25400" t="25400" r="30480" b="35560"/>
            <wp:docPr id="15" name="Picture 15" descr="Untitled:private:var:folders:hw:l8kxxk_97cvccsd2p__plg8w3kd2bq:T:com.skitch.skitch:Bonni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private:var:folders:hw:l8kxxk_97cvccsd2p__plg8w3kd2bq:T:com.skitch.skitch:Bonni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8720" cy="2377440"/>
                    </a:xfrm>
                    <a:prstGeom prst="rect">
                      <a:avLst/>
                    </a:prstGeom>
                    <a:noFill/>
                    <a:ln>
                      <a:solidFill>
                        <a:schemeClr val="tx1"/>
                      </a:solidFill>
                    </a:ln>
                  </pic:spPr>
                </pic:pic>
              </a:graphicData>
            </a:graphic>
          </wp:inline>
        </w:drawing>
      </w:r>
    </w:p>
    <w:p w14:paraId="416986AD" w14:textId="6E74A0D5" w:rsidR="00B70905" w:rsidRDefault="00814B99" w:rsidP="00814B99">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12</w:t>
      </w:r>
      <w:r w:rsidR="00850220">
        <w:rPr>
          <w:noProof/>
        </w:rPr>
        <w:fldChar w:fldCharType="end"/>
      </w:r>
      <w:r>
        <w:t>: Logic Calculation Highlight - Failing</w:t>
      </w:r>
    </w:p>
    <w:p w14:paraId="6CBC41A3" w14:textId="2E2761A3" w:rsidR="00DB2125" w:rsidRDefault="00B55BF5" w:rsidP="00814B99">
      <w:pPr>
        <w:rPr>
          <w:sz w:val="22"/>
          <w:lang w:val="en"/>
        </w:rPr>
      </w:pPr>
      <w:r>
        <w:rPr>
          <w:sz w:val="22"/>
          <w:lang w:val="en"/>
        </w:rPr>
        <w:t>Figure 11</w:t>
      </w:r>
      <w:r w:rsidR="00927079">
        <w:rPr>
          <w:sz w:val="22"/>
          <w:lang w:val="en"/>
        </w:rPr>
        <w:t xml:space="preserve"> shows </w:t>
      </w:r>
      <w:r w:rsidR="00A20C18">
        <w:rPr>
          <w:sz w:val="22"/>
          <w:lang w:val="en"/>
        </w:rPr>
        <w:t>the results of a single pat</w:t>
      </w:r>
      <w:r w:rsidR="005E2A17">
        <w:rPr>
          <w:sz w:val="22"/>
          <w:lang w:val="en"/>
        </w:rPr>
        <w:t>ient calculated against the measure logic.</w:t>
      </w:r>
      <w:r w:rsidR="00DB2125">
        <w:rPr>
          <w:sz w:val="22"/>
          <w:lang w:val="en"/>
        </w:rPr>
        <w:t xml:space="preserve"> </w:t>
      </w:r>
      <w:r w:rsidR="005E2A17">
        <w:rPr>
          <w:sz w:val="22"/>
          <w:lang w:val="en"/>
        </w:rPr>
        <w:t xml:space="preserve"> </w:t>
      </w:r>
      <w:r w:rsidR="00A20C18">
        <w:rPr>
          <w:sz w:val="22"/>
          <w:lang w:val="en"/>
        </w:rPr>
        <w:t xml:space="preserve">The measure logic highlighting for calculation is intended to provide a clearer understanding of why a patient is calculating to a specific population.  </w:t>
      </w:r>
      <w:r w:rsidR="006D0F36">
        <w:rPr>
          <w:sz w:val="22"/>
          <w:lang w:val="en"/>
        </w:rPr>
        <w:t>The highlighting of the logic uses the following indications of status:</w:t>
      </w:r>
    </w:p>
    <w:p w14:paraId="1E84466D" w14:textId="0F223D6A" w:rsidR="006D0F36" w:rsidRDefault="006D0F36" w:rsidP="006D0F36">
      <w:pPr>
        <w:pStyle w:val="ListParagraph"/>
        <w:numPr>
          <w:ilvl w:val="0"/>
          <w:numId w:val="13"/>
        </w:numPr>
        <w:rPr>
          <w:lang w:val="en"/>
        </w:rPr>
      </w:pPr>
      <w:r w:rsidRPr="006D0F36">
        <w:rPr>
          <w:b/>
          <w:lang w:val="en"/>
        </w:rPr>
        <w:t>Logic evaluated to TRUE</w:t>
      </w:r>
      <w:r>
        <w:rPr>
          <w:lang w:val="en"/>
        </w:rPr>
        <w:t xml:space="preserve"> – green highlighting of the logic text along with a check mark icon</w:t>
      </w:r>
    </w:p>
    <w:p w14:paraId="57024DD6" w14:textId="7DA1C73C" w:rsidR="006D0F36" w:rsidRDefault="006D0F36" w:rsidP="006D0F36">
      <w:pPr>
        <w:pStyle w:val="ListParagraph"/>
        <w:numPr>
          <w:ilvl w:val="0"/>
          <w:numId w:val="13"/>
        </w:numPr>
        <w:rPr>
          <w:lang w:val="en"/>
        </w:rPr>
      </w:pPr>
      <w:r>
        <w:rPr>
          <w:b/>
          <w:lang w:val="en"/>
        </w:rPr>
        <w:t xml:space="preserve">Logic evaluated to FALSE </w:t>
      </w:r>
      <w:r>
        <w:rPr>
          <w:lang w:val="en"/>
        </w:rPr>
        <w:t>– red highlighting of the logic text along with an x icon</w:t>
      </w:r>
    </w:p>
    <w:p w14:paraId="4FB43081" w14:textId="23FBB36D" w:rsidR="006D0F36" w:rsidRPr="006D0F36" w:rsidRDefault="006D0F36" w:rsidP="006D0F36">
      <w:pPr>
        <w:pStyle w:val="ListParagraph"/>
        <w:numPr>
          <w:ilvl w:val="0"/>
          <w:numId w:val="13"/>
        </w:numPr>
        <w:rPr>
          <w:lang w:val="en"/>
        </w:rPr>
      </w:pPr>
      <w:r w:rsidRPr="006D0F36">
        <w:rPr>
          <w:b/>
          <w:lang w:val="en"/>
        </w:rPr>
        <w:t xml:space="preserve">Unaligned Specific Occurrences </w:t>
      </w:r>
      <w:r>
        <w:rPr>
          <w:lang w:val="en"/>
        </w:rPr>
        <w:t>– red highlighting of the logic text along with an asterix icon</w:t>
      </w:r>
    </w:p>
    <w:p w14:paraId="5C7C6CFC" w14:textId="77777777" w:rsidR="00DB2125" w:rsidRDefault="00DB2125" w:rsidP="00814B99">
      <w:pPr>
        <w:rPr>
          <w:sz w:val="22"/>
          <w:lang w:val="en"/>
        </w:rPr>
      </w:pPr>
    </w:p>
    <w:p w14:paraId="0936F00D" w14:textId="30E7A36E" w:rsidR="006D0F36" w:rsidRDefault="006D0F36" w:rsidP="00814B99">
      <w:pPr>
        <w:rPr>
          <w:sz w:val="22"/>
          <w:lang w:val="en"/>
        </w:rPr>
      </w:pPr>
      <w:r>
        <w:rPr>
          <w:sz w:val="22"/>
          <w:lang w:val="en"/>
        </w:rPr>
        <w:t>The results</w:t>
      </w:r>
      <w:r w:rsidR="00B55BF5">
        <w:rPr>
          <w:sz w:val="22"/>
          <w:lang w:val="en"/>
        </w:rPr>
        <w:t xml:space="preserve"> of the calculation in Figure 11</w:t>
      </w:r>
      <w:r>
        <w:rPr>
          <w:sz w:val="22"/>
          <w:lang w:val="en"/>
        </w:rPr>
        <w:t xml:space="preserve"> are that the patient aligns with the logic of the </w:t>
      </w:r>
      <w:r w:rsidR="00A20C18">
        <w:rPr>
          <w:sz w:val="22"/>
          <w:lang w:val="en"/>
        </w:rPr>
        <w:t xml:space="preserve">the initial patient population (IPP). </w:t>
      </w:r>
      <w:r>
        <w:rPr>
          <w:sz w:val="22"/>
          <w:lang w:val="en"/>
        </w:rPr>
        <w:t>Looking at the highlighting of the logic in this figure, it can be seen that every AND condition evaluated to true and at least one condition from each OR evaluated to true.  This results in the IPP evaluating to true for the patient.</w:t>
      </w:r>
    </w:p>
    <w:p w14:paraId="78F841B4" w14:textId="77777777" w:rsidR="006D0F36" w:rsidRDefault="006D0F36" w:rsidP="00814B99">
      <w:pPr>
        <w:rPr>
          <w:sz w:val="22"/>
          <w:lang w:val="en"/>
        </w:rPr>
      </w:pPr>
    </w:p>
    <w:p w14:paraId="6BDAD44D" w14:textId="47E57F01" w:rsidR="00814B99" w:rsidRPr="00814B99" w:rsidRDefault="00B55BF5" w:rsidP="00814B99">
      <w:pPr>
        <w:rPr>
          <w:sz w:val="22"/>
          <w:lang w:val="en"/>
        </w:rPr>
      </w:pPr>
      <w:r>
        <w:rPr>
          <w:sz w:val="22"/>
          <w:lang w:val="en"/>
        </w:rPr>
        <w:lastRenderedPageBreak/>
        <w:t>In Figure 12</w:t>
      </w:r>
      <w:r w:rsidR="00A20C18">
        <w:rPr>
          <w:sz w:val="22"/>
          <w:lang w:val="en"/>
        </w:rPr>
        <w:t>, the result of calculating the selected patient is that the patient is not included in the IPP.  In this figure it can be seen that all the logical statements are highlited in red, indicating that all statements evaluate to false.</w:t>
      </w:r>
      <w:r w:rsidR="00761DAC">
        <w:rPr>
          <w:sz w:val="22"/>
          <w:lang w:val="en"/>
        </w:rPr>
        <w:t xml:space="preserve">  Additionally, </w:t>
      </w:r>
      <w:r w:rsidR="006D0F36">
        <w:rPr>
          <w:sz w:val="22"/>
          <w:lang w:val="en"/>
        </w:rPr>
        <w:t>unaligned specific occu</w:t>
      </w:r>
      <w:r>
        <w:rPr>
          <w:sz w:val="22"/>
          <w:lang w:val="en"/>
        </w:rPr>
        <w:t>rrences can be seen in Figure 12</w:t>
      </w:r>
      <w:r w:rsidR="006D0F36">
        <w:rPr>
          <w:sz w:val="22"/>
          <w:lang w:val="en"/>
        </w:rPr>
        <w:t xml:space="preserve">.  This state </w:t>
      </w:r>
      <w:r w:rsidR="00214BC0">
        <w:rPr>
          <w:sz w:val="22"/>
          <w:lang w:val="en"/>
        </w:rPr>
        <w:t>indicates that the line of logic would evaluate to true if it were not for specific occurrences.  However, since all logical lines related to a specific occurrence must evaluate to true for any to evaluate to true, the line does not evaluate to true.  Therefore, this third indication related to specific occurrences helps to identify which lines referencing that occurrence may be causing the calculation to evaluate to false.</w:t>
      </w:r>
    </w:p>
    <w:p w14:paraId="6EA1B48E" w14:textId="2391EB11" w:rsidR="00EC4C8A" w:rsidRDefault="00EC4C8A" w:rsidP="00EC4C8A">
      <w:pPr>
        <w:pStyle w:val="Heading3"/>
      </w:pPr>
      <w:bookmarkStart w:id="21" w:name="_Toc256776798"/>
      <w:r>
        <w:rPr>
          <w:b w:val="0"/>
        </w:rPr>
        <w:t>Editing a test record</w:t>
      </w:r>
      <w:bookmarkEnd w:id="21"/>
    </w:p>
    <w:p w14:paraId="4C989289" w14:textId="4E2D3CE8" w:rsidR="00EC4C8A" w:rsidRPr="00515361" w:rsidRDefault="00515361" w:rsidP="00EC4C8A">
      <w:r>
        <w:rPr>
          <w:sz w:val="22"/>
          <w:lang w:val="en"/>
        </w:rPr>
        <w:t xml:space="preserve">The user can edit a test patient from the measure view (Figure 9) by clicking the “edit” button.  </w:t>
      </w:r>
      <w:r w:rsidR="001D44FE">
        <w:rPr>
          <w:sz w:val="22"/>
          <w:lang w:val="en"/>
        </w:rPr>
        <w:t xml:space="preserve">The “edit” button </w:t>
      </w:r>
      <w:r w:rsidR="006F3EB3">
        <w:rPr>
          <w:sz w:val="22"/>
          <w:lang w:val="en"/>
        </w:rPr>
        <w:t xml:space="preserve">(#6 in Figure 10) </w:t>
      </w:r>
      <w:r w:rsidR="001D44FE">
        <w:rPr>
          <w:sz w:val="22"/>
          <w:lang w:val="en"/>
        </w:rPr>
        <w:t>can be access by clicking the “Ex</w:t>
      </w:r>
      <w:r w:rsidR="006F3EB3">
        <w:rPr>
          <w:sz w:val="22"/>
          <w:lang w:val="en"/>
        </w:rPr>
        <w:t>pand Patient Results” button (#12 in Figure 9</w:t>
      </w:r>
      <w:r w:rsidR="001D44FE">
        <w:rPr>
          <w:sz w:val="22"/>
          <w:lang w:val="en"/>
        </w:rPr>
        <w:t xml:space="preserve">) for a patient.  </w:t>
      </w:r>
      <w:r>
        <w:rPr>
          <w:sz w:val="22"/>
          <w:lang w:val="en"/>
        </w:rPr>
        <w:t xml:space="preserve">Clicking the </w:t>
      </w:r>
      <w:r w:rsidR="001D44FE">
        <w:rPr>
          <w:sz w:val="22"/>
          <w:lang w:val="en"/>
        </w:rPr>
        <w:t>edit</w:t>
      </w:r>
      <w:r>
        <w:rPr>
          <w:sz w:val="22"/>
          <w:lang w:val="en"/>
        </w:rPr>
        <w:t xml:space="preserve"> patient button open</w:t>
      </w:r>
      <w:r w:rsidR="00B55BF5">
        <w:rPr>
          <w:sz w:val="22"/>
          <w:lang w:val="en"/>
        </w:rPr>
        <w:t>s the patient builder (Figure 13</w:t>
      </w:r>
      <w:r>
        <w:rPr>
          <w:sz w:val="22"/>
          <w:lang w:val="en"/>
        </w:rPr>
        <w:t>)</w:t>
      </w:r>
      <w:r w:rsidR="001D44FE">
        <w:rPr>
          <w:sz w:val="22"/>
          <w:lang w:val="en"/>
        </w:rPr>
        <w:t xml:space="preserve"> </w:t>
      </w:r>
      <w:r w:rsidR="00CA36D0">
        <w:rPr>
          <w:sz w:val="22"/>
          <w:lang w:val="en"/>
        </w:rPr>
        <w:t>with the data populated for the patient being edited</w:t>
      </w:r>
      <w:r>
        <w:rPr>
          <w:sz w:val="22"/>
          <w:lang w:val="en"/>
        </w:rPr>
        <w:t xml:space="preserve">.  Once a patient record has been </w:t>
      </w:r>
      <w:r w:rsidR="00CA36D0">
        <w:rPr>
          <w:sz w:val="22"/>
          <w:lang w:val="en"/>
        </w:rPr>
        <w:t>edited and saved</w:t>
      </w:r>
      <w:r>
        <w:rPr>
          <w:sz w:val="22"/>
          <w:lang w:val="en"/>
        </w:rPr>
        <w:t xml:space="preserve"> the user will be returned to the measure view.</w:t>
      </w:r>
    </w:p>
    <w:p w14:paraId="5B67B6CE" w14:textId="77777777" w:rsidR="00EC4C8A" w:rsidRDefault="00EC4C8A" w:rsidP="00EC4C8A">
      <w:pPr>
        <w:pStyle w:val="Heading3"/>
      </w:pPr>
      <w:bookmarkStart w:id="22" w:name="_Toc256776799"/>
      <w:r>
        <w:rPr>
          <w:b w:val="0"/>
        </w:rPr>
        <w:t>Cloning a test record</w:t>
      </w:r>
      <w:bookmarkEnd w:id="22"/>
    </w:p>
    <w:p w14:paraId="042999F0" w14:textId="5FED5C39" w:rsidR="00CA36D0" w:rsidRPr="00515361" w:rsidRDefault="00CA36D0" w:rsidP="00CA36D0">
      <w:r>
        <w:rPr>
          <w:sz w:val="22"/>
          <w:lang w:val="en"/>
        </w:rPr>
        <w:t>The user can clone a test patient from the measure view (Figure 9) by clicking the “clone” button</w:t>
      </w:r>
      <w:r w:rsidR="006F3EB3">
        <w:rPr>
          <w:sz w:val="22"/>
          <w:lang w:val="en"/>
        </w:rPr>
        <w:t xml:space="preserve"> (#7 in figure 10)</w:t>
      </w:r>
      <w:r>
        <w:rPr>
          <w:sz w:val="22"/>
          <w:lang w:val="en"/>
        </w:rPr>
        <w:t>.  The “clone” button can be access by clicking the “Ex</w:t>
      </w:r>
      <w:r w:rsidR="006F3EB3">
        <w:rPr>
          <w:sz w:val="22"/>
          <w:lang w:val="en"/>
        </w:rPr>
        <w:t>pand Patient Results” button (#12 in Figure 9</w:t>
      </w:r>
      <w:r>
        <w:rPr>
          <w:sz w:val="22"/>
          <w:lang w:val="en"/>
        </w:rPr>
        <w:t>) for a patient.  Clicking the clone patient button open</w:t>
      </w:r>
      <w:r w:rsidR="00B55BF5">
        <w:rPr>
          <w:sz w:val="22"/>
          <w:lang w:val="en"/>
        </w:rPr>
        <w:t>s the patient builder (Figure 13</w:t>
      </w:r>
      <w:r>
        <w:rPr>
          <w:sz w:val="22"/>
          <w:lang w:val="en"/>
        </w:rPr>
        <w:t>) with the data populated for the patient being cloned.  The difference between editing a patient and cloning a patient is that the clone process creates a new patient based on an existing patient while the edit process updates the data for an existing patient.  Once a patient record has been cloned, edited, and saved the user will be returned to the measure view.</w:t>
      </w:r>
    </w:p>
    <w:p w14:paraId="1AF8B06C" w14:textId="5B5E0DC3" w:rsidR="00EC4C8A" w:rsidRDefault="00EC4C8A" w:rsidP="00EC4C8A">
      <w:pPr>
        <w:pStyle w:val="Heading3"/>
      </w:pPr>
      <w:bookmarkStart w:id="23" w:name="_Toc256776800"/>
      <w:r>
        <w:rPr>
          <w:b w:val="0"/>
        </w:rPr>
        <w:t>Deleting a test record</w:t>
      </w:r>
      <w:bookmarkEnd w:id="23"/>
    </w:p>
    <w:p w14:paraId="0385160C" w14:textId="31EEE3D4" w:rsidR="00CA36D0" w:rsidRPr="00515361" w:rsidRDefault="00CA36D0" w:rsidP="00CA36D0">
      <w:r>
        <w:rPr>
          <w:sz w:val="22"/>
          <w:lang w:val="en"/>
        </w:rPr>
        <w:t>The user can delete a test patient from the measure view (Figure 9) by clicking the “delete” button</w:t>
      </w:r>
      <w:r w:rsidR="003871F9">
        <w:rPr>
          <w:sz w:val="22"/>
          <w:lang w:val="en"/>
        </w:rPr>
        <w:t xml:space="preserve"> (#8 in figure 10)</w:t>
      </w:r>
      <w:r>
        <w:rPr>
          <w:sz w:val="22"/>
          <w:lang w:val="en"/>
        </w:rPr>
        <w:t>.  The “delete” button can be access by clicking the “Ex</w:t>
      </w:r>
      <w:r w:rsidR="006F3EB3">
        <w:rPr>
          <w:sz w:val="22"/>
          <w:lang w:val="en"/>
        </w:rPr>
        <w:t>pand Patient Results” button (#12 in figure 9</w:t>
      </w:r>
      <w:r>
        <w:rPr>
          <w:sz w:val="22"/>
          <w:lang w:val="en"/>
        </w:rPr>
        <w:t>) for a patient.  Deleting a patient requires a two step process for confirmation.  Clicking the initial delete button displays a second delete button that must be clicked to confirm the deletion of the patient.  Deleting patient records cannot be undone once completed.</w:t>
      </w:r>
    </w:p>
    <w:p w14:paraId="725C2B0F" w14:textId="77777777" w:rsidR="00EC4C8A" w:rsidRDefault="00EC4C8A" w:rsidP="00EC4C8A">
      <w:pPr>
        <w:pStyle w:val="Heading3"/>
      </w:pPr>
      <w:bookmarkStart w:id="24" w:name="_Toc256776801"/>
      <w:r>
        <w:rPr>
          <w:b w:val="0"/>
        </w:rPr>
        <w:t>Updating a Measure</w:t>
      </w:r>
      <w:bookmarkEnd w:id="24"/>
    </w:p>
    <w:p w14:paraId="7160206A" w14:textId="3DE2B5E9" w:rsidR="00CA36D0" w:rsidRPr="00515361" w:rsidRDefault="00CA36D0" w:rsidP="00CA36D0">
      <w:r>
        <w:rPr>
          <w:sz w:val="22"/>
          <w:lang w:val="en"/>
        </w:rPr>
        <w:t xml:space="preserve">The user can update a measure by clicking the upate measure button.  The update measure button can be accessed by clicking the measure actions icon (#4).  </w:t>
      </w:r>
      <w:r w:rsidR="0060634C">
        <w:rPr>
          <w:sz w:val="22"/>
          <w:lang w:val="en"/>
        </w:rPr>
        <w:t>The update button displays the update measure dialog (Figure 8).  The update measure dialog allows the user to specify a new zip package for a measure exported from the MAT.  Once the new measure package has been entered, the user clicks the load button which updates the measure definition and returns the user to the measure view with the updated measure definition.</w:t>
      </w:r>
    </w:p>
    <w:p w14:paraId="1B521F02" w14:textId="3EAE6367" w:rsidR="00EC4C8A" w:rsidRDefault="00EC4C8A" w:rsidP="00EC4C8A">
      <w:pPr>
        <w:pStyle w:val="Heading3"/>
      </w:pPr>
      <w:bookmarkStart w:id="25" w:name="_Toc256776802"/>
      <w:r>
        <w:rPr>
          <w:b w:val="0"/>
        </w:rPr>
        <w:t>Deleting a Measure</w:t>
      </w:r>
      <w:bookmarkEnd w:id="25"/>
    </w:p>
    <w:p w14:paraId="719580C5" w14:textId="35CF23F1" w:rsidR="0060634C" w:rsidRPr="00515361" w:rsidRDefault="0060634C" w:rsidP="0060634C">
      <w:r>
        <w:rPr>
          <w:sz w:val="22"/>
          <w:lang w:val="en"/>
        </w:rPr>
        <w:t>The user can delete a measure from the measure view (Figure 9) by clicking the “delete” button for a measure.  The “delete” button for a measure can be access by clicking the measure actions icon (#4).  Deleting a measure requires a two step process for confirmation.  Clicking the initial delete button displays a second delete button that must be clicked to confirm the deletion of the measre.  Deleting a measure cannot be undone.  Once the measure has been deleted, the measure dashboard is displayed with the deleted measure removed.</w:t>
      </w:r>
    </w:p>
    <w:p w14:paraId="146FED85" w14:textId="1B29873E" w:rsidR="00206829" w:rsidRDefault="00206829" w:rsidP="00206829">
      <w:pPr>
        <w:pStyle w:val="Heading1"/>
      </w:pPr>
      <w:bookmarkStart w:id="26" w:name="_Toc256776803"/>
      <w:r>
        <w:lastRenderedPageBreak/>
        <w:t>Building a Patient Test Record</w:t>
      </w:r>
      <w:bookmarkEnd w:id="26"/>
    </w:p>
    <w:p w14:paraId="685BA2AD" w14:textId="2A6B98A5" w:rsidR="00440F38" w:rsidRDefault="00440F38" w:rsidP="00440F38">
      <w:pPr>
        <w:pStyle w:val="Heading3"/>
      </w:pPr>
      <w:bookmarkStart w:id="27" w:name="_Toc256776804"/>
      <w:r>
        <w:rPr>
          <w:b w:val="0"/>
        </w:rPr>
        <w:t>Overview</w:t>
      </w:r>
      <w:bookmarkEnd w:id="27"/>
    </w:p>
    <w:p w14:paraId="179C15BA" w14:textId="4E7AABAC" w:rsidR="009D2255" w:rsidRDefault="00964566" w:rsidP="00440F38">
      <w:pPr>
        <w:rPr>
          <w:sz w:val="22"/>
          <w:lang w:val="en"/>
        </w:rPr>
      </w:pPr>
      <w:r>
        <w:rPr>
          <w:sz w:val="22"/>
          <w:lang w:val="en"/>
        </w:rPr>
        <w:t>The</w:t>
      </w:r>
      <w:r w:rsidR="00B55BF5">
        <w:rPr>
          <w:sz w:val="22"/>
          <w:lang w:val="en"/>
        </w:rPr>
        <w:t xml:space="preserve"> Patient Builder Page (Figure 13</w:t>
      </w:r>
      <w:r>
        <w:rPr>
          <w:sz w:val="22"/>
          <w:lang w:val="en"/>
        </w:rPr>
        <w:t>) allows adding and editing clinical data for a synthetic test patient record.  The patient builer can be accessed by clicking on the add patient button (#5) on the measure dashboard (Figure 8), or by clicking the add, edit, or clone patient buttons fro</w:t>
      </w:r>
      <w:r w:rsidR="009D2255">
        <w:rPr>
          <w:sz w:val="22"/>
          <w:lang w:val="en"/>
        </w:rPr>
        <w:t>m the measure view (Figure 9).</w:t>
      </w:r>
    </w:p>
    <w:p w14:paraId="725A579C" w14:textId="77777777" w:rsidR="009D2255" w:rsidRDefault="009D2255" w:rsidP="00440F38">
      <w:pPr>
        <w:rPr>
          <w:sz w:val="22"/>
          <w:lang w:val="en"/>
        </w:rPr>
      </w:pPr>
    </w:p>
    <w:p w14:paraId="0EDFF270" w14:textId="77777777" w:rsidR="009D2255" w:rsidRDefault="00964566" w:rsidP="00440F38">
      <w:pPr>
        <w:rPr>
          <w:sz w:val="22"/>
          <w:lang w:val="en"/>
        </w:rPr>
      </w:pPr>
      <w:r>
        <w:rPr>
          <w:sz w:val="22"/>
          <w:lang w:val="en"/>
        </w:rPr>
        <w:t xml:space="preserve">This page provides fields to either add new data or edit existing data for a patient.  The patient first and last name can be defined using the associated edit fields (#1), characteristics such as gender, birthdate, race, and ethnicity can be set in the characteristics section (#5), and QDM elements (#2) can be added to the patient history section (#4) by dragging and dropping an individual element (#3) onto the patient history section.  </w:t>
      </w:r>
    </w:p>
    <w:p w14:paraId="66207165" w14:textId="77777777" w:rsidR="009D2255" w:rsidRDefault="009D2255" w:rsidP="00440F38">
      <w:pPr>
        <w:rPr>
          <w:sz w:val="22"/>
          <w:lang w:val="en"/>
        </w:rPr>
      </w:pPr>
    </w:p>
    <w:p w14:paraId="05AB1752" w14:textId="77777777" w:rsidR="009D2255" w:rsidRDefault="00964566" w:rsidP="00440F38">
      <w:pPr>
        <w:rPr>
          <w:sz w:val="22"/>
          <w:lang w:val="en"/>
        </w:rPr>
      </w:pPr>
      <w:r>
        <w:rPr>
          <w:sz w:val="22"/>
          <w:lang w:val="en"/>
        </w:rPr>
        <w:t xml:space="preserve">In addition to defining the patient data, the patient builder also allows the user to set expections on the patient using the expectations section (#6).  Expectations represent how the user expects the patient being defined to calculate against the measure.  The expectations section will be different based on the type of measure </w:t>
      </w:r>
      <w:r w:rsidR="004132E4">
        <w:rPr>
          <w:sz w:val="22"/>
          <w:lang w:val="en"/>
        </w:rPr>
        <w:t>for which the patient is being built</w:t>
      </w:r>
      <w:r>
        <w:rPr>
          <w:sz w:val="22"/>
          <w:lang w:val="en"/>
        </w:rPr>
        <w:t xml:space="preserve">.  </w:t>
      </w:r>
      <w:r w:rsidR="004132E4">
        <w:rPr>
          <w:sz w:val="22"/>
          <w:lang w:val="en"/>
        </w:rPr>
        <w:t xml:space="preserve">Patient based measures provide a check box to select the appropriate populations (numerator, denominator, etc.) that the patient is expected to be included in.  Episode of care based measures allow selecting the number of episodes of care that are expected to be included in each population using a number picker, and continuous variable measures allow defining the expected value(s) the measure is expected to calculate for the patient.  </w:t>
      </w:r>
    </w:p>
    <w:p w14:paraId="163C8C8A" w14:textId="77777777" w:rsidR="009D2255" w:rsidRDefault="009D2255" w:rsidP="00440F38">
      <w:pPr>
        <w:rPr>
          <w:sz w:val="22"/>
          <w:lang w:val="en"/>
        </w:rPr>
      </w:pPr>
    </w:p>
    <w:p w14:paraId="216EDD82" w14:textId="0E16FB28" w:rsidR="00440F38" w:rsidRDefault="004132E4" w:rsidP="00440F38">
      <w:pPr>
        <w:rPr>
          <w:sz w:val="22"/>
          <w:lang w:val="en"/>
        </w:rPr>
      </w:pPr>
      <w:r>
        <w:rPr>
          <w:sz w:val="22"/>
          <w:lang w:val="en"/>
        </w:rPr>
        <w:t xml:space="preserve">Additionally, the patient builder displays the logic of the measure the patient is being constructed against in the logic section (#7).  As data is entered, the patient is continuously calculated against the measure logic and the results are displayed against the measure using the logic highlighting.  Additional information related to the logic highlighting based on calculation results can be found </w:t>
      </w:r>
      <w:r w:rsidR="00B55BF5">
        <w:rPr>
          <w:sz w:val="22"/>
          <w:lang w:val="en"/>
        </w:rPr>
        <w:t>in the descriptions of Figure 11 and Figure 12</w:t>
      </w:r>
      <w:r>
        <w:rPr>
          <w:sz w:val="22"/>
          <w:lang w:val="en"/>
        </w:rPr>
        <w:t>.</w:t>
      </w:r>
    </w:p>
    <w:p w14:paraId="668F14CD" w14:textId="77777777" w:rsidR="005E18A0" w:rsidRDefault="005E18A0" w:rsidP="00440F38">
      <w:pPr>
        <w:rPr>
          <w:sz w:val="22"/>
          <w:lang w:val="en"/>
        </w:rPr>
      </w:pPr>
    </w:p>
    <w:p w14:paraId="3D56FD41" w14:textId="77777777" w:rsidR="005E18A0" w:rsidRDefault="005E18A0" w:rsidP="005E18A0">
      <w:pPr>
        <w:keepNext/>
        <w:jc w:val="center"/>
      </w:pPr>
      <w:r>
        <w:rPr>
          <w:noProof/>
          <w:sz w:val="22"/>
        </w:rPr>
        <w:lastRenderedPageBreak/>
        <w:drawing>
          <wp:inline distT="0" distB="0" distL="0" distR="0" wp14:anchorId="6D03939F" wp14:editId="7EC92CB1">
            <wp:extent cx="6278880" cy="4226560"/>
            <wp:effectExtent l="25400" t="25400" r="20320" b="15240"/>
            <wp:docPr id="18" name="Picture 18" descr="Untitled:private:var:folders:hw:l8kxxk_97cvccsd2p__plg8w3kd2bq:T:com.skitch.skitch:Bonni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private:var:folders:hw:l8kxxk_97cvccsd2p__plg8w3kd2bq:T:com.skitch.skitch:Bonnie-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8880" cy="4226560"/>
                    </a:xfrm>
                    <a:prstGeom prst="rect">
                      <a:avLst/>
                    </a:prstGeom>
                    <a:noFill/>
                    <a:ln>
                      <a:solidFill>
                        <a:schemeClr val="tx1"/>
                      </a:solidFill>
                    </a:ln>
                  </pic:spPr>
                </pic:pic>
              </a:graphicData>
            </a:graphic>
          </wp:inline>
        </w:drawing>
      </w:r>
    </w:p>
    <w:p w14:paraId="1A1DF483" w14:textId="378DF3AF" w:rsidR="005E18A0" w:rsidRPr="00440F38" w:rsidRDefault="005E18A0" w:rsidP="005E18A0">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13</w:t>
      </w:r>
      <w:r w:rsidR="00850220">
        <w:rPr>
          <w:noProof/>
        </w:rPr>
        <w:fldChar w:fldCharType="end"/>
      </w:r>
      <w:r>
        <w:t>: Patient Builder</w:t>
      </w:r>
    </w:p>
    <w:p w14:paraId="04DC9A24" w14:textId="77777777" w:rsidR="005E18A0" w:rsidRDefault="005E18A0" w:rsidP="005E18A0">
      <w:pPr>
        <w:rPr>
          <w:sz w:val="22"/>
          <w:lang w:val="en"/>
        </w:rPr>
      </w:pPr>
      <w:r>
        <w:rPr>
          <w:sz w:val="22"/>
          <w:lang w:val="en"/>
        </w:rPr>
        <w:t>User Interface Elements</w:t>
      </w:r>
    </w:p>
    <w:p w14:paraId="1E121B44" w14:textId="6613F045" w:rsidR="005E18A0" w:rsidRDefault="00F86854" w:rsidP="005E18A0">
      <w:pPr>
        <w:pStyle w:val="ListParagraph"/>
        <w:numPr>
          <w:ilvl w:val="0"/>
          <w:numId w:val="8"/>
        </w:numPr>
        <w:rPr>
          <w:lang w:val="en"/>
        </w:rPr>
      </w:pPr>
      <w:r>
        <w:rPr>
          <w:lang w:val="en"/>
        </w:rPr>
        <w:t xml:space="preserve">Patient Name section </w:t>
      </w:r>
      <w:r w:rsidR="001C0A44">
        <w:rPr>
          <w:lang w:val="en"/>
        </w:rPr>
        <w:t>–</w:t>
      </w:r>
      <w:r>
        <w:rPr>
          <w:lang w:val="en"/>
        </w:rPr>
        <w:t xml:space="preserve"> </w:t>
      </w:r>
      <w:r w:rsidR="001C0A44">
        <w:rPr>
          <w:lang w:val="en"/>
        </w:rPr>
        <w:t>Allows the entry of a first and last name for the patient record</w:t>
      </w:r>
      <w:r w:rsidR="007917A7">
        <w:rPr>
          <w:lang w:val="en"/>
        </w:rPr>
        <w:t>.</w:t>
      </w:r>
    </w:p>
    <w:p w14:paraId="37ACBE6B" w14:textId="3B772D5C" w:rsidR="005E18A0" w:rsidRDefault="00F86854" w:rsidP="005E18A0">
      <w:pPr>
        <w:pStyle w:val="ListParagraph"/>
        <w:numPr>
          <w:ilvl w:val="0"/>
          <w:numId w:val="8"/>
        </w:numPr>
        <w:rPr>
          <w:lang w:val="en"/>
        </w:rPr>
      </w:pPr>
      <w:r>
        <w:rPr>
          <w:lang w:val="en"/>
        </w:rPr>
        <w:t xml:space="preserve">QDM Elements </w:t>
      </w:r>
      <w:r w:rsidR="001C0A44">
        <w:rPr>
          <w:lang w:val="en"/>
        </w:rPr>
        <w:t>–</w:t>
      </w:r>
      <w:r>
        <w:rPr>
          <w:lang w:val="en"/>
        </w:rPr>
        <w:t xml:space="preserve"> </w:t>
      </w:r>
      <w:r w:rsidR="001C0A44">
        <w:rPr>
          <w:lang w:val="en"/>
        </w:rPr>
        <w:t>A list of QDM elements by category extracted from the measure</w:t>
      </w:r>
      <w:r w:rsidR="007917A7">
        <w:rPr>
          <w:lang w:val="en"/>
        </w:rPr>
        <w:t>.</w:t>
      </w:r>
    </w:p>
    <w:p w14:paraId="7911E9FB" w14:textId="5565BFAD" w:rsidR="005E18A0" w:rsidRDefault="00F86854" w:rsidP="005E18A0">
      <w:pPr>
        <w:pStyle w:val="ListParagraph"/>
        <w:numPr>
          <w:ilvl w:val="0"/>
          <w:numId w:val="8"/>
        </w:numPr>
        <w:rPr>
          <w:lang w:val="en"/>
        </w:rPr>
      </w:pPr>
      <w:r>
        <w:rPr>
          <w:lang w:val="en"/>
        </w:rPr>
        <w:t xml:space="preserve">QDM Element </w:t>
      </w:r>
      <w:r w:rsidR="001C0A44">
        <w:rPr>
          <w:lang w:val="en"/>
        </w:rPr>
        <w:t>–</w:t>
      </w:r>
      <w:r>
        <w:rPr>
          <w:lang w:val="en"/>
        </w:rPr>
        <w:t xml:space="preserve"> </w:t>
      </w:r>
      <w:r w:rsidR="001C0A44">
        <w:rPr>
          <w:lang w:val="en"/>
        </w:rPr>
        <w:t>An individual QDM element that can be added to the patient history</w:t>
      </w:r>
      <w:r w:rsidR="007917A7">
        <w:rPr>
          <w:lang w:val="en"/>
        </w:rPr>
        <w:t>.</w:t>
      </w:r>
    </w:p>
    <w:p w14:paraId="3F4A3D97" w14:textId="2C76674D" w:rsidR="005E18A0" w:rsidRDefault="00F86854" w:rsidP="005E18A0">
      <w:pPr>
        <w:pStyle w:val="ListParagraph"/>
        <w:numPr>
          <w:ilvl w:val="0"/>
          <w:numId w:val="8"/>
        </w:numPr>
        <w:rPr>
          <w:lang w:val="en"/>
        </w:rPr>
      </w:pPr>
      <w:r>
        <w:rPr>
          <w:lang w:val="en"/>
        </w:rPr>
        <w:t xml:space="preserve">Patient History </w:t>
      </w:r>
      <w:r w:rsidR="001C0A44">
        <w:rPr>
          <w:lang w:val="en"/>
        </w:rPr>
        <w:t>–</w:t>
      </w:r>
      <w:r>
        <w:rPr>
          <w:lang w:val="en"/>
        </w:rPr>
        <w:t xml:space="preserve"> </w:t>
      </w:r>
      <w:r w:rsidR="001C0A44">
        <w:rPr>
          <w:lang w:val="en"/>
        </w:rPr>
        <w:t>Displays the QDM elements that are associated with this patient</w:t>
      </w:r>
      <w:r w:rsidR="007917A7">
        <w:rPr>
          <w:lang w:val="en"/>
        </w:rPr>
        <w:t>.</w:t>
      </w:r>
    </w:p>
    <w:p w14:paraId="1E29A9FE" w14:textId="4902218D" w:rsidR="005E18A0" w:rsidRDefault="00F86854" w:rsidP="005E18A0">
      <w:pPr>
        <w:pStyle w:val="ListParagraph"/>
        <w:numPr>
          <w:ilvl w:val="0"/>
          <w:numId w:val="8"/>
        </w:numPr>
        <w:rPr>
          <w:lang w:val="en"/>
        </w:rPr>
      </w:pPr>
      <w:r>
        <w:rPr>
          <w:lang w:val="en"/>
        </w:rPr>
        <w:t xml:space="preserve">Patient Characteristics </w:t>
      </w:r>
      <w:r w:rsidR="001C0A44">
        <w:rPr>
          <w:lang w:val="en"/>
        </w:rPr>
        <w:t>–</w:t>
      </w:r>
      <w:r>
        <w:rPr>
          <w:lang w:val="en"/>
        </w:rPr>
        <w:t xml:space="preserve"> </w:t>
      </w:r>
      <w:r w:rsidR="001C0A44">
        <w:rPr>
          <w:lang w:val="en"/>
        </w:rPr>
        <w:t>Allows defining characteristics data for the patient.</w:t>
      </w:r>
    </w:p>
    <w:p w14:paraId="3F6B2A79" w14:textId="14702A12" w:rsidR="005E18A0" w:rsidRDefault="00F86854" w:rsidP="005E18A0">
      <w:pPr>
        <w:pStyle w:val="ListParagraph"/>
        <w:numPr>
          <w:ilvl w:val="0"/>
          <w:numId w:val="8"/>
        </w:numPr>
        <w:rPr>
          <w:lang w:val="en"/>
        </w:rPr>
      </w:pPr>
      <w:r>
        <w:rPr>
          <w:lang w:val="en"/>
        </w:rPr>
        <w:t xml:space="preserve">Expectations </w:t>
      </w:r>
      <w:r w:rsidR="001C0A44">
        <w:rPr>
          <w:lang w:val="en"/>
        </w:rPr>
        <w:t>–</w:t>
      </w:r>
      <w:r>
        <w:rPr>
          <w:lang w:val="en"/>
        </w:rPr>
        <w:t xml:space="preserve"> </w:t>
      </w:r>
      <w:r w:rsidR="001C0A44">
        <w:rPr>
          <w:lang w:val="en"/>
        </w:rPr>
        <w:t>Allows setting the calculation expectation for each population of the measure.</w:t>
      </w:r>
    </w:p>
    <w:p w14:paraId="0D493C73" w14:textId="20991A58" w:rsidR="005E18A0" w:rsidRDefault="00F86854" w:rsidP="005E18A0">
      <w:pPr>
        <w:pStyle w:val="ListParagraph"/>
        <w:numPr>
          <w:ilvl w:val="0"/>
          <w:numId w:val="8"/>
        </w:numPr>
        <w:rPr>
          <w:lang w:val="en"/>
        </w:rPr>
      </w:pPr>
      <w:r>
        <w:rPr>
          <w:lang w:val="en"/>
        </w:rPr>
        <w:t xml:space="preserve">Measure Logic </w:t>
      </w:r>
      <w:r w:rsidR="001C0A44">
        <w:rPr>
          <w:lang w:val="en"/>
        </w:rPr>
        <w:t>–</w:t>
      </w:r>
      <w:r>
        <w:rPr>
          <w:lang w:val="en"/>
        </w:rPr>
        <w:t xml:space="preserve"> </w:t>
      </w:r>
      <w:r w:rsidR="001C0A44">
        <w:rPr>
          <w:lang w:val="en"/>
        </w:rPr>
        <w:t>Displays a representation of the logic for the measure.</w:t>
      </w:r>
    </w:p>
    <w:p w14:paraId="7566D92D" w14:textId="7CA861D2" w:rsidR="005E18A0" w:rsidRPr="004132E4" w:rsidRDefault="00F86854" w:rsidP="005E18A0">
      <w:pPr>
        <w:pStyle w:val="ListParagraph"/>
        <w:numPr>
          <w:ilvl w:val="0"/>
          <w:numId w:val="8"/>
        </w:numPr>
        <w:rPr>
          <w:lang w:val="en"/>
        </w:rPr>
      </w:pPr>
      <w:r>
        <w:rPr>
          <w:lang w:val="en"/>
        </w:rPr>
        <w:t xml:space="preserve">Actions </w:t>
      </w:r>
      <w:r w:rsidR="001C0A44">
        <w:rPr>
          <w:lang w:val="en"/>
        </w:rPr>
        <w:t>– Allows saving a patient records or canceling</w:t>
      </w:r>
      <w:r w:rsidR="007917A7">
        <w:rPr>
          <w:lang w:val="en"/>
        </w:rPr>
        <w:t>.</w:t>
      </w:r>
    </w:p>
    <w:p w14:paraId="15104422" w14:textId="2CFFFD56" w:rsidR="00EC4C8A" w:rsidRDefault="004132E4" w:rsidP="00EC4C8A">
      <w:pPr>
        <w:pStyle w:val="Heading3"/>
      </w:pPr>
      <w:bookmarkStart w:id="28" w:name="_Toc256776805"/>
      <w:r>
        <w:rPr>
          <w:b w:val="0"/>
        </w:rPr>
        <w:t>Building a synthetic patient</w:t>
      </w:r>
      <w:bookmarkEnd w:id="28"/>
    </w:p>
    <w:p w14:paraId="2BE85091" w14:textId="77777777" w:rsidR="009D2255" w:rsidRDefault="004132E4" w:rsidP="00EC4C8A">
      <w:pPr>
        <w:rPr>
          <w:sz w:val="22"/>
          <w:lang w:val="en"/>
        </w:rPr>
      </w:pPr>
      <w:r>
        <w:rPr>
          <w:sz w:val="22"/>
          <w:lang w:val="en"/>
        </w:rPr>
        <w:t xml:space="preserve">The first step to building a synthetic patient is defining the name of the patient.  The first and last name of the patient can be set in the patient name section (#1).  Once the patient has a name defined, the next step is to define the expectations for how the patient will calculate against the measure.  The expectations can be set for the patient in the expectations section (#6).  </w:t>
      </w:r>
    </w:p>
    <w:p w14:paraId="43A3BEB2" w14:textId="77777777" w:rsidR="009D2255" w:rsidRDefault="009D2255" w:rsidP="00EC4C8A">
      <w:pPr>
        <w:rPr>
          <w:sz w:val="22"/>
          <w:lang w:val="en"/>
        </w:rPr>
      </w:pPr>
    </w:p>
    <w:p w14:paraId="177E44C0" w14:textId="24876C04" w:rsidR="009D2255" w:rsidRDefault="004132E4" w:rsidP="00EC4C8A">
      <w:pPr>
        <w:rPr>
          <w:sz w:val="22"/>
          <w:lang w:val="en"/>
        </w:rPr>
      </w:pPr>
      <w:r>
        <w:rPr>
          <w:sz w:val="22"/>
          <w:lang w:val="en"/>
        </w:rPr>
        <w:t xml:space="preserve">In </w:t>
      </w:r>
      <w:r w:rsidR="009D2255">
        <w:rPr>
          <w:sz w:val="22"/>
          <w:lang w:val="en"/>
        </w:rPr>
        <w:t>the expections</w:t>
      </w:r>
      <w:r>
        <w:rPr>
          <w:sz w:val="22"/>
          <w:lang w:val="en"/>
        </w:rPr>
        <w:t xml:space="preserve"> section the user define</w:t>
      </w:r>
      <w:r w:rsidR="009D2255">
        <w:rPr>
          <w:sz w:val="22"/>
          <w:lang w:val="en"/>
        </w:rPr>
        <w:t>s</w:t>
      </w:r>
      <w:r>
        <w:rPr>
          <w:sz w:val="22"/>
          <w:lang w:val="en"/>
        </w:rPr>
        <w:t xml:space="preserve"> how they expect the patient to behave against the measure.  If the patient that will be built is expected to align with the initial patient population logic, then that expectation should be set in the expectations section.  </w:t>
      </w:r>
      <w:r w:rsidR="009D2255">
        <w:rPr>
          <w:sz w:val="22"/>
          <w:lang w:val="en"/>
        </w:rPr>
        <w:t>Expectations are</w:t>
      </w:r>
      <w:r>
        <w:rPr>
          <w:sz w:val="22"/>
          <w:lang w:val="en"/>
        </w:rPr>
        <w:t xml:space="preserve"> used throughout the application to determine if a patient is passing or failing against the measure.  </w:t>
      </w:r>
    </w:p>
    <w:p w14:paraId="0A061E21" w14:textId="77777777" w:rsidR="009D2255" w:rsidRDefault="009D2255" w:rsidP="00EC4C8A">
      <w:pPr>
        <w:rPr>
          <w:sz w:val="22"/>
          <w:lang w:val="en"/>
        </w:rPr>
      </w:pPr>
    </w:p>
    <w:p w14:paraId="2C12963B" w14:textId="62203E62" w:rsidR="00EC4C8A" w:rsidRDefault="004132E4" w:rsidP="00EC4C8A">
      <w:pPr>
        <w:rPr>
          <w:sz w:val="22"/>
          <w:lang w:val="en"/>
        </w:rPr>
      </w:pPr>
      <w:r>
        <w:rPr>
          <w:sz w:val="22"/>
          <w:lang w:val="en"/>
        </w:rPr>
        <w:lastRenderedPageBreak/>
        <w:t xml:space="preserve">If the expected results set while building the patient align with the actual results from calculating the patient against the measure logic, then the patient passes.  If the expted results do not match the actual calculated results, then the patient fails.  </w:t>
      </w:r>
      <w:r w:rsidR="00D32BCA">
        <w:rPr>
          <w:sz w:val="22"/>
          <w:lang w:val="en"/>
        </w:rPr>
        <w:t>This provides the ability to build patients and set expectations for those patients based on the intent of the measure, then once the measure is calculated, the passing state indicates that the measure logic aligns with the intent, while the failing state indicates that either the measure logic does not align with the intent, or the patient has been improperly constructed.</w:t>
      </w:r>
    </w:p>
    <w:p w14:paraId="5E04AA29" w14:textId="77777777" w:rsidR="00D32BCA" w:rsidRDefault="00D32BCA" w:rsidP="00EC4C8A">
      <w:pPr>
        <w:rPr>
          <w:sz w:val="22"/>
          <w:lang w:val="en"/>
        </w:rPr>
      </w:pPr>
    </w:p>
    <w:p w14:paraId="7A479344" w14:textId="77777777" w:rsidR="009D2255" w:rsidRDefault="00D32BCA" w:rsidP="00EC4C8A">
      <w:pPr>
        <w:rPr>
          <w:sz w:val="22"/>
          <w:lang w:val="en"/>
        </w:rPr>
      </w:pPr>
      <w:r>
        <w:rPr>
          <w:sz w:val="22"/>
          <w:lang w:val="en"/>
        </w:rPr>
        <w:t xml:space="preserve">Once expectations have been set for the patient, the next step is to define patient characteristics.  Patient characteristics can be set in the patient characteristics section (#5).  Characteristics for the patient include data such as birthdate, race, ethnicity, gender, payer, and living status. </w:t>
      </w:r>
    </w:p>
    <w:p w14:paraId="699DDAA6" w14:textId="77777777" w:rsidR="009D2255" w:rsidRDefault="009D2255" w:rsidP="00EC4C8A">
      <w:pPr>
        <w:rPr>
          <w:sz w:val="22"/>
          <w:lang w:val="en"/>
        </w:rPr>
      </w:pPr>
    </w:p>
    <w:p w14:paraId="3446F3ED" w14:textId="77777777" w:rsidR="009D2255" w:rsidRDefault="00D32BCA" w:rsidP="00EC4C8A">
      <w:pPr>
        <w:rPr>
          <w:sz w:val="22"/>
          <w:lang w:val="en"/>
        </w:rPr>
      </w:pPr>
      <w:r>
        <w:rPr>
          <w:sz w:val="22"/>
          <w:lang w:val="en"/>
        </w:rPr>
        <w:t>After the patient characteristics have been defined, the next step is to build a patient history.  The patient history is build from QDM elements that were extracted from the measure.  The available elements from the measure are listed in the elements section (#2) organized by category.  The user can click on a category to expand the list of available elements.  Expanding this list allows the user to click and drag an individual element</w:t>
      </w:r>
      <w:r w:rsidR="003902F9">
        <w:rPr>
          <w:sz w:val="22"/>
          <w:lang w:val="en"/>
        </w:rPr>
        <w:t xml:space="preserve"> (#3)</w:t>
      </w:r>
      <w:r>
        <w:rPr>
          <w:sz w:val="22"/>
          <w:lang w:val="en"/>
        </w:rPr>
        <w:t xml:space="preserve"> onto the patient history </w:t>
      </w:r>
      <w:r w:rsidR="003902F9">
        <w:rPr>
          <w:sz w:val="22"/>
          <w:lang w:val="en"/>
        </w:rPr>
        <w:t xml:space="preserve">(#4).  </w:t>
      </w:r>
    </w:p>
    <w:p w14:paraId="60E65CCD" w14:textId="77777777" w:rsidR="009D2255" w:rsidRDefault="009D2255" w:rsidP="00EC4C8A">
      <w:pPr>
        <w:rPr>
          <w:sz w:val="22"/>
          <w:lang w:val="en"/>
        </w:rPr>
      </w:pPr>
    </w:p>
    <w:p w14:paraId="7400C108" w14:textId="48729D0D" w:rsidR="00D32BCA" w:rsidRDefault="00B55BF5" w:rsidP="00EC4C8A">
      <w:pPr>
        <w:rPr>
          <w:sz w:val="22"/>
          <w:lang w:val="en"/>
        </w:rPr>
      </w:pPr>
      <w:r>
        <w:rPr>
          <w:sz w:val="22"/>
          <w:lang w:val="en"/>
        </w:rPr>
        <w:t>In Figure 13</w:t>
      </w:r>
      <w:r w:rsidR="003902F9">
        <w:rPr>
          <w:sz w:val="22"/>
          <w:lang w:val="en"/>
        </w:rPr>
        <w:t xml:space="preserve"> two events based on data elements from the measure can be seen on in the patients history, an encounter and a diagnosis.  When a QDM element is added to the patient history it becomes an event in the patients history, therefore, it has a duration and associated fields.  When an event is first created it is given default start and end date/times, and it is associated a code from each value set associated with the source QDM element.  These defaults as well as additional data can be edited by</w:t>
      </w:r>
      <w:r>
        <w:rPr>
          <w:sz w:val="22"/>
          <w:lang w:val="en"/>
        </w:rPr>
        <w:t xml:space="preserve"> expanding the event.  Figure 14</w:t>
      </w:r>
      <w:r w:rsidR="003902F9">
        <w:rPr>
          <w:sz w:val="22"/>
          <w:lang w:val="en"/>
        </w:rPr>
        <w:t xml:space="preserve"> shows an example of an expanded event from the patient history that can be edited.  Clicking on the expand/collapse details icon (#4) allows editing the details of the element. </w:t>
      </w:r>
    </w:p>
    <w:p w14:paraId="1E813670" w14:textId="77777777" w:rsidR="009D2255" w:rsidRDefault="00D32BCA" w:rsidP="005D5A53">
      <w:pPr>
        <w:pStyle w:val="Heading3"/>
        <w:rPr>
          <w:sz w:val="22"/>
          <w:lang w:val="en"/>
        </w:rPr>
      </w:pPr>
      <w:r>
        <w:rPr>
          <w:sz w:val="22"/>
          <w:lang w:val="en"/>
        </w:rPr>
        <w:t xml:space="preserve"> </w:t>
      </w:r>
      <w:bookmarkStart w:id="29" w:name="_Toc256776806"/>
    </w:p>
    <w:p w14:paraId="76EA35C8" w14:textId="77777777" w:rsidR="009D2255" w:rsidRDefault="009D2255">
      <w:pPr>
        <w:rPr>
          <w:rFonts w:asciiTheme="majorHAnsi" w:eastAsiaTheme="majorEastAsia" w:hAnsiTheme="majorHAnsi" w:cstheme="majorBidi"/>
          <w:b/>
          <w:bCs/>
          <w:color w:val="4F81BD" w:themeColor="accent1"/>
          <w:sz w:val="22"/>
          <w:lang w:val="en"/>
        </w:rPr>
      </w:pPr>
      <w:r>
        <w:rPr>
          <w:sz w:val="22"/>
          <w:lang w:val="en"/>
        </w:rPr>
        <w:br w:type="page"/>
      </w:r>
    </w:p>
    <w:p w14:paraId="4173BA45" w14:textId="5E121631" w:rsidR="005D5A53" w:rsidRDefault="005D5A53" w:rsidP="005D5A53">
      <w:pPr>
        <w:pStyle w:val="Heading3"/>
      </w:pPr>
      <w:r>
        <w:rPr>
          <w:b w:val="0"/>
        </w:rPr>
        <w:lastRenderedPageBreak/>
        <w:t>Building the patient history</w:t>
      </w:r>
      <w:bookmarkEnd w:id="29"/>
    </w:p>
    <w:p w14:paraId="110097D0" w14:textId="6BBEC0BD" w:rsidR="005E18A0" w:rsidRDefault="005E18A0" w:rsidP="00440F38">
      <w:pPr>
        <w:rPr>
          <w:sz w:val="22"/>
          <w:lang w:val="en"/>
        </w:rPr>
      </w:pPr>
    </w:p>
    <w:p w14:paraId="79A38E01" w14:textId="77777777" w:rsidR="005E18A0" w:rsidRDefault="005E18A0" w:rsidP="005E18A0">
      <w:pPr>
        <w:keepNext/>
        <w:jc w:val="center"/>
      </w:pPr>
      <w:r>
        <w:rPr>
          <w:noProof/>
          <w:sz w:val="22"/>
        </w:rPr>
        <w:drawing>
          <wp:inline distT="0" distB="0" distL="0" distR="0" wp14:anchorId="7547CD89" wp14:editId="611AA038">
            <wp:extent cx="4680585" cy="4036814"/>
            <wp:effectExtent l="0" t="0" r="0" b="1905"/>
            <wp:docPr id="19" name="Picture 19" descr="Untitled:private:var:folders:hw:l8kxxk_97cvccsd2p__plg8w3kd2bq:T:com.skitch.skitch:Bonni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private:var:folders:hw:l8kxxk_97cvccsd2p__plg8w3kd2bq:T:com.skitch.skitch:Bonnie-3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680" cy="4036896"/>
                    </a:xfrm>
                    <a:prstGeom prst="rect">
                      <a:avLst/>
                    </a:prstGeom>
                    <a:noFill/>
                    <a:ln>
                      <a:noFill/>
                    </a:ln>
                  </pic:spPr>
                </pic:pic>
              </a:graphicData>
            </a:graphic>
          </wp:inline>
        </w:drawing>
      </w:r>
    </w:p>
    <w:p w14:paraId="5ECCB6BD" w14:textId="30C2EF5A" w:rsidR="005E18A0" w:rsidRDefault="005E18A0" w:rsidP="005E18A0">
      <w:pPr>
        <w:pStyle w:val="Caption"/>
        <w:jc w:val="center"/>
        <w:rPr>
          <w:sz w:val="22"/>
          <w:lang w:val="en"/>
        </w:rPr>
      </w:pPr>
      <w:r>
        <w:t xml:space="preserve">Figure </w:t>
      </w:r>
      <w:r w:rsidR="00850220">
        <w:fldChar w:fldCharType="begin"/>
      </w:r>
      <w:r w:rsidR="00850220">
        <w:instrText xml:space="preserve"> SEQ Figure \* ARABIC </w:instrText>
      </w:r>
      <w:r w:rsidR="00850220">
        <w:fldChar w:fldCharType="separate"/>
      </w:r>
      <w:r w:rsidR="009C2EDA">
        <w:rPr>
          <w:noProof/>
        </w:rPr>
        <w:t>14</w:t>
      </w:r>
      <w:r w:rsidR="00850220">
        <w:rPr>
          <w:noProof/>
        </w:rPr>
        <w:fldChar w:fldCharType="end"/>
      </w:r>
      <w:r>
        <w:t>: Edit Clinical Element</w:t>
      </w:r>
    </w:p>
    <w:p w14:paraId="5652149F" w14:textId="77777777" w:rsidR="00C85975" w:rsidRDefault="00C85975" w:rsidP="00C85975">
      <w:pPr>
        <w:rPr>
          <w:sz w:val="22"/>
          <w:lang w:val="en"/>
        </w:rPr>
      </w:pPr>
      <w:r>
        <w:rPr>
          <w:sz w:val="22"/>
          <w:lang w:val="en"/>
        </w:rPr>
        <w:t>User Interface Elements</w:t>
      </w:r>
    </w:p>
    <w:p w14:paraId="25EDF9EB" w14:textId="704F20F3" w:rsidR="00C85975" w:rsidRDefault="00F86854" w:rsidP="00C85975">
      <w:pPr>
        <w:pStyle w:val="ListParagraph"/>
        <w:numPr>
          <w:ilvl w:val="0"/>
          <w:numId w:val="9"/>
        </w:numPr>
        <w:rPr>
          <w:lang w:val="en"/>
        </w:rPr>
      </w:pPr>
      <w:r>
        <w:rPr>
          <w:lang w:val="en"/>
        </w:rPr>
        <w:t xml:space="preserve">Start date/time </w:t>
      </w:r>
      <w:r w:rsidR="001C0A44">
        <w:rPr>
          <w:lang w:val="en"/>
        </w:rPr>
        <w:t>–</w:t>
      </w:r>
      <w:r>
        <w:rPr>
          <w:lang w:val="en"/>
        </w:rPr>
        <w:t xml:space="preserve"> </w:t>
      </w:r>
      <w:r w:rsidR="001C0A44">
        <w:rPr>
          <w:lang w:val="en"/>
        </w:rPr>
        <w:t>Allows setting the start date/time for an element.</w:t>
      </w:r>
    </w:p>
    <w:p w14:paraId="35998443" w14:textId="5ABF19D7" w:rsidR="00C85975" w:rsidRDefault="00F86854" w:rsidP="00C85975">
      <w:pPr>
        <w:pStyle w:val="ListParagraph"/>
        <w:numPr>
          <w:ilvl w:val="0"/>
          <w:numId w:val="9"/>
        </w:numPr>
        <w:rPr>
          <w:lang w:val="en"/>
        </w:rPr>
      </w:pPr>
      <w:r>
        <w:rPr>
          <w:lang w:val="en"/>
        </w:rPr>
        <w:t>End date/time</w:t>
      </w:r>
      <w:r w:rsidR="001C0A44">
        <w:rPr>
          <w:lang w:val="en"/>
        </w:rPr>
        <w:t xml:space="preserve"> – Allows setting the end date/time for an element.</w:t>
      </w:r>
    </w:p>
    <w:p w14:paraId="5D73DAA6" w14:textId="6F6D9A23" w:rsidR="00C85975" w:rsidRDefault="00F86854" w:rsidP="00C85975">
      <w:pPr>
        <w:pStyle w:val="ListParagraph"/>
        <w:numPr>
          <w:ilvl w:val="0"/>
          <w:numId w:val="9"/>
        </w:numPr>
        <w:rPr>
          <w:lang w:val="en"/>
        </w:rPr>
      </w:pPr>
      <w:r>
        <w:rPr>
          <w:lang w:val="en"/>
        </w:rPr>
        <w:t xml:space="preserve">Undefined End </w:t>
      </w:r>
      <w:r w:rsidR="001C0A44">
        <w:rPr>
          <w:lang w:val="en"/>
        </w:rPr>
        <w:t>–</w:t>
      </w:r>
      <w:r>
        <w:rPr>
          <w:lang w:val="en"/>
        </w:rPr>
        <w:t xml:space="preserve"> </w:t>
      </w:r>
      <w:r w:rsidR="001C0A44">
        <w:rPr>
          <w:lang w:val="en"/>
        </w:rPr>
        <w:t>Allows specifying that the end date/time is undefined (ongoing event).</w:t>
      </w:r>
    </w:p>
    <w:p w14:paraId="40980A1E" w14:textId="5405A59B" w:rsidR="00C85975" w:rsidRDefault="003902F9" w:rsidP="00C85975">
      <w:pPr>
        <w:pStyle w:val="ListParagraph"/>
        <w:numPr>
          <w:ilvl w:val="0"/>
          <w:numId w:val="9"/>
        </w:numPr>
        <w:rPr>
          <w:lang w:val="en"/>
        </w:rPr>
      </w:pPr>
      <w:r>
        <w:rPr>
          <w:lang w:val="en"/>
        </w:rPr>
        <w:t>Expand/Collapse</w:t>
      </w:r>
      <w:r w:rsidR="00F86854">
        <w:rPr>
          <w:lang w:val="en"/>
        </w:rPr>
        <w:t xml:space="preserve"> details </w:t>
      </w:r>
      <w:r w:rsidR="001C0A44">
        <w:rPr>
          <w:lang w:val="en"/>
        </w:rPr>
        <w:t>–</w:t>
      </w:r>
      <w:r w:rsidR="00F86854">
        <w:rPr>
          <w:lang w:val="en"/>
        </w:rPr>
        <w:t xml:space="preserve"> </w:t>
      </w:r>
      <w:r w:rsidR="001C0A44">
        <w:rPr>
          <w:lang w:val="en"/>
        </w:rPr>
        <w:t>Allows hiding or expanding the details of an element.</w:t>
      </w:r>
    </w:p>
    <w:p w14:paraId="23C8E563" w14:textId="17F5A762" w:rsidR="00C85975" w:rsidRDefault="00F86854" w:rsidP="00C85975">
      <w:pPr>
        <w:pStyle w:val="ListParagraph"/>
        <w:numPr>
          <w:ilvl w:val="0"/>
          <w:numId w:val="9"/>
        </w:numPr>
        <w:rPr>
          <w:lang w:val="en"/>
        </w:rPr>
      </w:pPr>
      <w:r>
        <w:rPr>
          <w:lang w:val="en"/>
        </w:rPr>
        <w:t xml:space="preserve">Value Section </w:t>
      </w:r>
      <w:r w:rsidR="00AF4647">
        <w:rPr>
          <w:lang w:val="en"/>
        </w:rPr>
        <w:t>–</w:t>
      </w:r>
      <w:r>
        <w:rPr>
          <w:lang w:val="en"/>
        </w:rPr>
        <w:t xml:space="preserve"> </w:t>
      </w:r>
      <w:r w:rsidR="00AF4647">
        <w:rPr>
          <w:lang w:val="en"/>
        </w:rPr>
        <w:t>Allows adding values to the element (i.e., lab result values).</w:t>
      </w:r>
    </w:p>
    <w:p w14:paraId="6D14BB30" w14:textId="42497AB7" w:rsidR="00C85975" w:rsidRDefault="00F86854" w:rsidP="00C85975">
      <w:pPr>
        <w:pStyle w:val="ListParagraph"/>
        <w:numPr>
          <w:ilvl w:val="0"/>
          <w:numId w:val="9"/>
        </w:numPr>
        <w:rPr>
          <w:lang w:val="en"/>
        </w:rPr>
      </w:pPr>
      <w:r>
        <w:rPr>
          <w:lang w:val="en"/>
        </w:rPr>
        <w:t xml:space="preserve">Fields Section </w:t>
      </w:r>
      <w:r w:rsidR="00AF4647">
        <w:rPr>
          <w:lang w:val="en"/>
        </w:rPr>
        <w:t>–</w:t>
      </w:r>
      <w:r>
        <w:rPr>
          <w:lang w:val="en"/>
        </w:rPr>
        <w:t xml:space="preserve"> </w:t>
      </w:r>
      <w:r w:rsidR="00AF4647">
        <w:rPr>
          <w:lang w:val="en"/>
        </w:rPr>
        <w:t>Allows adding fields to the element (i.e., ordinality).</w:t>
      </w:r>
    </w:p>
    <w:p w14:paraId="4F5E116E" w14:textId="39F56775" w:rsidR="00C85975" w:rsidRDefault="00F86854" w:rsidP="00C85975">
      <w:pPr>
        <w:pStyle w:val="ListParagraph"/>
        <w:numPr>
          <w:ilvl w:val="0"/>
          <w:numId w:val="9"/>
        </w:numPr>
        <w:rPr>
          <w:lang w:val="en"/>
        </w:rPr>
      </w:pPr>
      <w:r>
        <w:rPr>
          <w:lang w:val="en"/>
        </w:rPr>
        <w:t xml:space="preserve">Negation Section </w:t>
      </w:r>
      <w:r w:rsidR="00AF4647">
        <w:rPr>
          <w:lang w:val="en"/>
        </w:rPr>
        <w:t>–</w:t>
      </w:r>
      <w:r>
        <w:rPr>
          <w:lang w:val="en"/>
        </w:rPr>
        <w:t xml:space="preserve"> </w:t>
      </w:r>
      <w:r w:rsidR="00AF4647">
        <w:rPr>
          <w:lang w:val="en"/>
        </w:rPr>
        <w:t>Allows indicating that the element is not done with a reason.</w:t>
      </w:r>
    </w:p>
    <w:p w14:paraId="55817E8D" w14:textId="61F4FD93" w:rsidR="003902F9" w:rsidRDefault="00F86854" w:rsidP="00440F38">
      <w:pPr>
        <w:pStyle w:val="ListParagraph"/>
        <w:numPr>
          <w:ilvl w:val="0"/>
          <w:numId w:val="9"/>
        </w:numPr>
        <w:rPr>
          <w:lang w:val="en"/>
        </w:rPr>
      </w:pPr>
      <w:r>
        <w:rPr>
          <w:lang w:val="en"/>
        </w:rPr>
        <w:t xml:space="preserve">Delete button </w:t>
      </w:r>
      <w:r w:rsidR="00AF4647">
        <w:rPr>
          <w:lang w:val="en"/>
        </w:rPr>
        <w:t>–</w:t>
      </w:r>
      <w:r>
        <w:rPr>
          <w:lang w:val="en"/>
        </w:rPr>
        <w:t xml:space="preserve"> </w:t>
      </w:r>
      <w:r w:rsidR="00AF4647">
        <w:rPr>
          <w:lang w:val="en"/>
        </w:rPr>
        <w:t>Allows deleting an element from the patient history.</w:t>
      </w:r>
    </w:p>
    <w:p w14:paraId="121E2DA6" w14:textId="707FF184" w:rsidR="009D2255" w:rsidRDefault="003902F9" w:rsidP="003902F9">
      <w:pPr>
        <w:rPr>
          <w:lang w:val="en"/>
        </w:rPr>
      </w:pPr>
      <w:r>
        <w:rPr>
          <w:lang w:val="en"/>
        </w:rPr>
        <w:t xml:space="preserve">There are several fields that can be edited for an </w:t>
      </w:r>
      <w:r w:rsidR="005A5AC1">
        <w:rPr>
          <w:lang w:val="en"/>
        </w:rPr>
        <w:t>event</w:t>
      </w:r>
      <w:r>
        <w:rPr>
          <w:lang w:val="en"/>
        </w:rPr>
        <w:t xml:space="preserve"> in the patient history using</w:t>
      </w:r>
      <w:r w:rsidR="00B55BF5">
        <w:rPr>
          <w:lang w:val="en"/>
        </w:rPr>
        <w:t xml:space="preserve"> the controls shown in figure 14</w:t>
      </w:r>
      <w:r>
        <w:rPr>
          <w:lang w:val="en"/>
        </w:rPr>
        <w:t>.  These include th</w:t>
      </w:r>
      <w:r w:rsidR="005A5AC1">
        <w:rPr>
          <w:lang w:val="en"/>
        </w:rPr>
        <w:t xml:space="preserve">e start date/time of the event (#1,#2), values (#5), various fields (#6), and negation rationale (#7).  The start and end date times can be set for an event by either typing into the text fields directly or by using the date/time pickers that are displayed when the field is selected.  Additionally, an undefined end time can be set for the event (used for active or ongoing events) by selecting the “undefined” checkbox (#3).  Selecting the undefined check box clears the end date/times indicating that the event has not ended.  </w:t>
      </w:r>
    </w:p>
    <w:p w14:paraId="2095FA6F" w14:textId="77777777" w:rsidR="009D2255" w:rsidRDefault="009D2255" w:rsidP="003902F9">
      <w:pPr>
        <w:rPr>
          <w:lang w:val="en"/>
        </w:rPr>
      </w:pPr>
    </w:p>
    <w:p w14:paraId="6C407BED" w14:textId="77777777" w:rsidR="00B4255F" w:rsidRDefault="005A5AC1" w:rsidP="003902F9">
      <w:pPr>
        <w:rPr>
          <w:lang w:val="en"/>
        </w:rPr>
      </w:pPr>
      <w:r>
        <w:rPr>
          <w:lang w:val="en"/>
        </w:rPr>
        <w:t xml:space="preserve">Additionally, values, fields, and negation rationale can be set for an event.  Values can be set using the values section (#5) by selecting the type of the value (scalar or coded), and then entering a scalar </w:t>
      </w:r>
      <w:r>
        <w:rPr>
          <w:lang w:val="en"/>
        </w:rPr>
        <w:lastRenderedPageBreak/>
        <w:t xml:space="preserve">value or selecting a coded value from a drop down listing all the value sets associated with the measure.  Fields such as ordinal, severity, discharge date/time, etc., can be added using the fields section (#6).  Fields are added by selecting the type of the field (scalar, coded, or time) and then entering in a scalar value, selecting a value set, or entering a date.  </w:t>
      </w:r>
    </w:p>
    <w:p w14:paraId="094AB624" w14:textId="77777777" w:rsidR="00B4255F" w:rsidRDefault="00B4255F" w:rsidP="003902F9">
      <w:pPr>
        <w:rPr>
          <w:lang w:val="en"/>
        </w:rPr>
      </w:pPr>
    </w:p>
    <w:p w14:paraId="123A367C" w14:textId="6C31F1FE" w:rsidR="00B4255F" w:rsidRDefault="00B4255F" w:rsidP="003902F9">
      <w:pPr>
        <w:rPr>
          <w:lang w:val="en"/>
        </w:rPr>
      </w:pPr>
      <w:r>
        <w:rPr>
          <w:lang w:val="en"/>
        </w:rPr>
        <w:t>N</w:t>
      </w:r>
      <w:r w:rsidR="005A5AC1">
        <w:rPr>
          <w:lang w:val="en"/>
        </w:rPr>
        <w:t xml:space="preserve">egation rationale can </w:t>
      </w:r>
      <w:r>
        <w:rPr>
          <w:lang w:val="en"/>
        </w:rPr>
        <w:t xml:space="preserve">also </w:t>
      </w:r>
      <w:r w:rsidR="005A5AC1">
        <w:rPr>
          <w:lang w:val="en"/>
        </w:rPr>
        <w:t>be defined for the event to indicate that the event was not done for a specific reason.  Negation rationale is added by clicking the “Not Performed” checkbox in the negation section (#7) and then selecting a value set representing the reason the event was not done.</w:t>
      </w:r>
    </w:p>
    <w:p w14:paraId="2D350AA0" w14:textId="77777777" w:rsidR="00B4255F" w:rsidRDefault="00B4255F" w:rsidP="003902F9">
      <w:pPr>
        <w:rPr>
          <w:lang w:val="en"/>
        </w:rPr>
      </w:pPr>
    </w:p>
    <w:p w14:paraId="0EB0CB98" w14:textId="66E56A59" w:rsidR="003902F9" w:rsidRDefault="005A5AC1" w:rsidP="003902F9">
      <w:pPr>
        <w:rPr>
          <w:lang w:val="en"/>
        </w:rPr>
      </w:pPr>
      <w:r>
        <w:rPr>
          <w:lang w:val="en"/>
        </w:rPr>
        <w:t>Finally, events can be removed from the patient history by clicking on the delete button (#8).  Deletion requires a two step process.  Once the delete button is pressed, a secondary delete button is displayed to confirm the intended deletion.</w:t>
      </w:r>
    </w:p>
    <w:p w14:paraId="2DBFAF45" w14:textId="316DF5B6" w:rsidR="005A5AC1" w:rsidRPr="005D5A53" w:rsidRDefault="005D5A53" w:rsidP="005D5A53">
      <w:pPr>
        <w:pStyle w:val="Heading3"/>
      </w:pPr>
      <w:bookmarkStart w:id="30" w:name="_Toc256776807"/>
      <w:r>
        <w:rPr>
          <w:b w:val="0"/>
        </w:rPr>
        <w:t>Incremental Calculation</w:t>
      </w:r>
      <w:bookmarkEnd w:id="30"/>
    </w:p>
    <w:p w14:paraId="531D9828" w14:textId="77777777" w:rsidR="00B4255F" w:rsidRDefault="004937A4" w:rsidP="00763026">
      <w:pPr>
        <w:rPr>
          <w:lang w:val="en"/>
        </w:rPr>
      </w:pPr>
      <w:r>
        <w:rPr>
          <w:lang w:val="en"/>
        </w:rPr>
        <w:t xml:space="preserve">The final section of the patient builder is the logic section.  This section displays a representation of the logic for the measure the patient is being constructed against.  The logic can be used as a reference to help to inform </w:t>
      </w:r>
      <w:r w:rsidR="00763026">
        <w:rPr>
          <w:lang w:val="en"/>
        </w:rPr>
        <w:t xml:space="preserve">the details of the data that should be added to the synthetic patient being build.  </w:t>
      </w:r>
    </w:p>
    <w:p w14:paraId="3FD6E56D" w14:textId="77777777" w:rsidR="00B4255F" w:rsidRDefault="00B4255F" w:rsidP="00763026">
      <w:pPr>
        <w:rPr>
          <w:lang w:val="en"/>
        </w:rPr>
      </w:pPr>
    </w:p>
    <w:p w14:paraId="6278236D" w14:textId="266A887B" w:rsidR="005D5A53" w:rsidRDefault="00D0489C" w:rsidP="00763026">
      <w:pPr>
        <w:rPr>
          <w:lang w:val="en"/>
        </w:rPr>
      </w:pPr>
      <w:r>
        <w:rPr>
          <w:lang w:val="en"/>
        </w:rPr>
        <w:t xml:space="preserve">Additionally the logic section continuously displays the results of calculating the patient against the measure using the using the logic </w:t>
      </w:r>
      <w:r w:rsidR="00B55BF5">
        <w:rPr>
          <w:lang w:val="en"/>
        </w:rPr>
        <w:t>highlighting shown in figures 11 and 12</w:t>
      </w:r>
      <w:r>
        <w:rPr>
          <w:lang w:val="en"/>
        </w:rPr>
        <w:t xml:space="preserve">.  </w:t>
      </w:r>
      <w:r w:rsidR="00763026">
        <w:rPr>
          <w:lang w:val="en"/>
        </w:rPr>
        <w:t>Any modification made to a patient triggers a re-calculation of the patient against the measure updating the results of the calculation displayed by the highlighting of the logic.  This allows the user the ability to inspect the behavior of the logic relative to the patient as the patient is being constructed.</w:t>
      </w:r>
    </w:p>
    <w:p w14:paraId="6F33F527" w14:textId="77777777" w:rsidR="005D5A53" w:rsidRDefault="005D5A53" w:rsidP="00763026">
      <w:pPr>
        <w:rPr>
          <w:lang w:val="en"/>
        </w:rPr>
      </w:pPr>
    </w:p>
    <w:p w14:paraId="6096FA6F" w14:textId="231EC7AB" w:rsidR="00731206" w:rsidRDefault="00763026" w:rsidP="00763026">
      <w:pPr>
        <w:rPr>
          <w:lang w:val="en"/>
        </w:rPr>
      </w:pPr>
      <w:r>
        <w:rPr>
          <w:lang w:val="en"/>
        </w:rPr>
        <w:t>Once the user has completed the construction of a synthetic patient clicking the “save” button (#8) in the patient builder adds the patient to the test deck for the measure and returns the patient to the measure view.  After the first patient has been created, additional patients can either be created from scratch, or patients can be cloned from existing patients to extend the coverage of the test deck against the measure.</w:t>
      </w:r>
    </w:p>
    <w:p w14:paraId="2C8FF2EC" w14:textId="122E5BDB" w:rsidR="00731206" w:rsidRDefault="00731206" w:rsidP="00731206">
      <w:pPr>
        <w:pStyle w:val="Heading1"/>
      </w:pPr>
      <w:bookmarkStart w:id="31" w:name="_Toc256776808"/>
      <w:r>
        <w:t>Feedback and support</w:t>
      </w:r>
      <w:bookmarkEnd w:id="31"/>
    </w:p>
    <w:p w14:paraId="70740EA4" w14:textId="77777777" w:rsidR="00731206" w:rsidRDefault="00731206" w:rsidP="00731206">
      <w:r>
        <w:t xml:space="preserve">An issue tracker and feedback email list are available to support the resolution of issues and to answer questions related to the Bonnie application.  The Bonnie issue tracker is available on the ONC </w:t>
      </w:r>
      <w:proofErr w:type="spellStart"/>
      <w:r>
        <w:t>Jira</w:t>
      </w:r>
      <w:proofErr w:type="spellEnd"/>
      <w:r>
        <w:t xml:space="preserve"> system using the following URL:</w:t>
      </w:r>
    </w:p>
    <w:p w14:paraId="34871C54" w14:textId="7B97EE8B" w:rsidR="00731206" w:rsidRDefault="00850220" w:rsidP="00731206">
      <w:hyperlink r:id="rId28" w:history="1">
        <w:r w:rsidR="00731206" w:rsidRPr="007712E0">
          <w:rPr>
            <w:rStyle w:val="Hyperlink"/>
          </w:rPr>
          <w:t>http://jira.oncprojectracking.org/browse/BONNIE</w:t>
        </w:r>
      </w:hyperlink>
    </w:p>
    <w:p w14:paraId="0EA74588" w14:textId="77777777" w:rsidR="00731206" w:rsidRDefault="00731206" w:rsidP="00731206"/>
    <w:p w14:paraId="1B126BEA" w14:textId="223CF581" w:rsidR="00731206" w:rsidRPr="00763026" w:rsidRDefault="00731206" w:rsidP="00731206">
      <w:pPr>
        <w:rPr>
          <w:lang w:val="en"/>
        </w:rPr>
      </w:pPr>
      <w:r>
        <w:t xml:space="preserve">The issue tracker should be used to report bugs encountered when using the Bonnie application, to ask questions, or to request new features.  In order to add an issue a login account must be created in the </w:t>
      </w:r>
      <w:proofErr w:type="spellStart"/>
      <w:r>
        <w:t>Jira</w:t>
      </w:r>
      <w:proofErr w:type="spellEnd"/>
      <w:r>
        <w:t xml:space="preserve"> system.  Once an issue has been entered, it will be reviewed by the Bonnie team and prioritized.  Alternatively, questions can also be addressed to the Bonnie feedback list </w:t>
      </w:r>
      <w:hyperlink r:id="rId29" w:history="1">
        <w:r w:rsidRPr="007712E0">
          <w:rPr>
            <w:rStyle w:val="Hyperlink"/>
          </w:rPr>
          <w:t>bonnie-feedback-list@lists.mitre.org</w:t>
        </w:r>
      </w:hyperlink>
      <w:r>
        <w:t xml:space="preserve">.  The bonnie feedback list email can be accessed using the “Contact” link in the </w:t>
      </w:r>
      <w:r w:rsidR="001A7AC5">
        <w:t>main Bonnie navigation menu at the top of every page.</w:t>
      </w:r>
    </w:p>
    <w:sectPr w:rsidR="00731206" w:rsidRPr="00763026" w:rsidSect="00500F4B">
      <w:footerReference w:type="default" r:id="rId30"/>
      <w:pgSz w:w="12240" w:h="15840"/>
      <w:pgMar w:top="1440" w:right="1080" w:bottom="1080" w:left="1267" w:header="720" w:footer="36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74CE1" w14:textId="77777777" w:rsidR="006F3EB3" w:rsidRDefault="006F3EB3" w:rsidP="00752256">
      <w:r>
        <w:separator/>
      </w:r>
    </w:p>
  </w:endnote>
  <w:endnote w:type="continuationSeparator" w:id="0">
    <w:p w14:paraId="1AC664DB" w14:textId="77777777" w:rsidR="006F3EB3" w:rsidRDefault="006F3EB3" w:rsidP="00752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Whitney (OTF) Medium">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2" w:author="Edna" w:date="2012-10-08T09:42:00Z"/>
  <w:sdt>
    <w:sdtPr>
      <w:id w:val="1880978361"/>
      <w:docPartObj>
        <w:docPartGallery w:val="Page Numbers (Bottom of Page)"/>
        <w:docPartUnique/>
      </w:docPartObj>
    </w:sdtPr>
    <w:sdtEndPr>
      <w:rPr>
        <w:noProof/>
      </w:rPr>
    </w:sdtEndPr>
    <w:sdtContent>
      <w:customXmlInsRangeEnd w:id="32"/>
      <w:p w14:paraId="34D7E38A" w14:textId="77777777" w:rsidR="006F3EB3" w:rsidRDefault="006F3EB3">
        <w:pPr>
          <w:pStyle w:val="Footer"/>
          <w:jc w:val="right"/>
          <w:rPr>
            <w:ins w:id="33" w:author="Edna" w:date="2012-10-08T09:42:00Z"/>
          </w:rPr>
        </w:pPr>
        <w:ins w:id="34" w:author="Edna" w:date="2012-10-08T09:42:00Z">
          <w:r>
            <w:fldChar w:fldCharType="begin"/>
          </w:r>
          <w:r>
            <w:instrText xml:space="preserve"> PAGE   \* MERGEFORMAT </w:instrText>
          </w:r>
          <w:r>
            <w:fldChar w:fldCharType="separate"/>
          </w:r>
        </w:ins>
        <w:r w:rsidR="00850220">
          <w:rPr>
            <w:noProof/>
          </w:rPr>
          <w:t>19</w:t>
        </w:r>
        <w:ins w:id="35" w:author="Edna" w:date="2012-10-08T09:42:00Z">
          <w:r>
            <w:rPr>
              <w:noProof/>
            </w:rPr>
            <w:fldChar w:fldCharType="end"/>
          </w:r>
        </w:ins>
      </w:p>
      <w:customXmlInsRangeStart w:id="36" w:author="Edna" w:date="2012-10-08T09:42:00Z"/>
    </w:sdtContent>
  </w:sdt>
  <w:customXmlInsRangeEnd w:id="36"/>
  <w:p w14:paraId="34D7E38B" w14:textId="77777777" w:rsidR="006F3EB3" w:rsidRDefault="006F3E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6486B" w14:textId="77777777" w:rsidR="006F3EB3" w:rsidRDefault="006F3EB3" w:rsidP="00752256">
      <w:r>
        <w:separator/>
      </w:r>
    </w:p>
  </w:footnote>
  <w:footnote w:type="continuationSeparator" w:id="0">
    <w:p w14:paraId="207946B9" w14:textId="77777777" w:rsidR="006F3EB3" w:rsidRDefault="006F3EB3" w:rsidP="007522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38BB"/>
    <w:multiLevelType w:val="hybridMultilevel"/>
    <w:tmpl w:val="5922E4E0"/>
    <w:lvl w:ilvl="0" w:tplc="F4863B74">
      <w:start w:val="1"/>
      <w:numFmt w:val="bullet"/>
      <w:pStyle w:val="BulletListItem"/>
      <w:lvlText w:val="&gt;"/>
      <w:lvlJc w:val="left"/>
      <w:pPr>
        <w:tabs>
          <w:tab w:val="num" w:pos="1080"/>
        </w:tabs>
        <w:ind w:left="1080" w:hanging="360"/>
      </w:pPr>
      <w:rPr>
        <w:rFonts w:ascii="Arial" w:hAnsi="Arial" w:hint="default"/>
        <w:color w:val="FF58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CD54F8"/>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C607B"/>
    <w:multiLevelType w:val="hybridMultilevel"/>
    <w:tmpl w:val="2E804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1EB7"/>
    <w:multiLevelType w:val="hybridMultilevel"/>
    <w:tmpl w:val="ED8E1DF6"/>
    <w:lvl w:ilvl="0" w:tplc="AAC25BB4">
      <w:start w:val="1"/>
      <w:numFmt w:val="bullet"/>
      <w:pStyle w:val="BulletListItemInd"/>
      <w:lvlText w:val="&gt;"/>
      <w:lvlJc w:val="left"/>
      <w:pPr>
        <w:tabs>
          <w:tab w:val="num" w:pos="1440"/>
        </w:tabs>
        <w:ind w:left="1440" w:hanging="360"/>
      </w:pPr>
      <w:rPr>
        <w:rFonts w:ascii="Arial" w:hAnsi="Arial" w:hint="default"/>
        <w:color w:val="FF58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3514A9"/>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008D5"/>
    <w:multiLevelType w:val="hybridMultilevel"/>
    <w:tmpl w:val="93B64454"/>
    <w:lvl w:ilvl="0" w:tplc="976A21E2">
      <w:start w:val="1"/>
      <w:numFmt w:val="decimal"/>
      <w:pStyle w:val="NumListItem1"/>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1F13596"/>
    <w:multiLevelType w:val="hybridMultilevel"/>
    <w:tmpl w:val="53C28FD4"/>
    <w:lvl w:ilvl="0" w:tplc="1EB20142">
      <w:start w:val="2"/>
      <w:numFmt w:val="decimal"/>
      <w:pStyle w:val="NumListItem"/>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D55C74"/>
    <w:multiLevelType w:val="hybridMultilevel"/>
    <w:tmpl w:val="24F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A662B"/>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202F1"/>
    <w:multiLevelType w:val="hybridMultilevel"/>
    <w:tmpl w:val="1EF2A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334202"/>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6D13EE"/>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701C1"/>
    <w:multiLevelType w:val="hybridMultilevel"/>
    <w:tmpl w:val="12E8BC12"/>
    <w:lvl w:ilvl="0" w:tplc="9F9A71B2">
      <w:start w:val="1"/>
      <w:numFmt w:val="bullet"/>
      <w:pStyle w:val="Orangebullet"/>
      <w:lvlText w:val="•"/>
      <w:lvlJc w:val="left"/>
      <w:pPr>
        <w:tabs>
          <w:tab w:val="num" w:pos="720"/>
        </w:tabs>
        <w:ind w:left="720" w:hanging="360"/>
      </w:pPr>
      <w:rPr>
        <w:rFonts w:ascii="Arial" w:hAnsi="Arial" w:hint="default"/>
      </w:rPr>
    </w:lvl>
    <w:lvl w:ilvl="1" w:tplc="6734C4FC" w:tentative="1">
      <w:start w:val="1"/>
      <w:numFmt w:val="bullet"/>
      <w:lvlText w:val="•"/>
      <w:lvlJc w:val="left"/>
      <w:pPr>
        <w:tabs>
          <w:tab w:val="num" w:pos="1440"/>
        </w:tabs>
        <w:ind w:left="1440" w:hanging="360"/>
      </w:pPr>
      <w:rPr>
        <w:rFonts w:ascii="Arial" w:hAnsi="Arial" w:hint="default"/>
      </w:rPr>
    </w:lvl>
    <w:lvl w:ilvl="2" w:tplc="6BFC1D88" w:tentative="1">
      <w:start w:val="1"/>
      <w:numFmt w:val="bullet"/>
      <w:lvlText w:val="•"/>
      <w:lvlJc w:val="left"/>
      <w:pPr>
        <w:tabs>
          <w:tab w:val="num" w:pos="2160"/>
        </w:tabs>
        <w:ind w:left="2160" w:hanging="360"/>
      </w:pPr>
      <w:rPr>
        <w:rFonts w:ascii="Arial" w:hAnsi="Arial" w:hint="default"/>
      </w:rPr>
    </w:lvl>
    <w:lvl w:ilvl="3" w:tplc="44B092C8" w:tentative="1">
      <w:start w:val="1"/>
      <w:numFmt w:val="bullet"/>
      <w:lvlText w:val="•"/>
      <w:lvlJc w:val="left"/>
      <w:pPr>
        <w:tabs>
          <w:tab w:val="num" w:pos="2880"/>
        </w:tabs>
        <w:ind w:left="2880" w:hanging="360"/>
      </w:pPr>
      <w:rPr>
        <w:rFonts w:ascii="Arial" w:hAnsi="Arial" w:hint="default"/>
      </w:rPr>
    </w:lvl>
    <w:lvl w:ilvl="4" w:tplc="739C87B2" w:tentative="1">
      <w:start w:val="1"/>
      <w:numFmt w:val="bullet"/>
      <w:lvlText w:val="•"/>
      <w:lvlJc w:val="left"/>
      <w:pPr>
        <w:tabs>
          <w:tab w:val="num" w:pos="3600"/>
        </w:tabs>
        <w:ind w:left="3600" w:hanging="360"/>
      </w:pPr>
      <w:rPr>
        <w:rFonts w:ascii="Arial" w:hAnsi="Arial" w:hint="default"/>
      </w:rPr>
    </w:lvl>
    <w:lvl w:ilvl="5" w:tplc="5704CE9C" w:tentative="1">
      <w:start w:val="1"/>
      <w:numFmt w:val="bullet"/>
      <w:lvlText w:val="•"/>
      <w:lvlJc w:val="left"/>
      <w:pPr>
        <w:tabs>
          <w:tab w:val="num" w:pos="4320"/>
        </w:tabs>
        <w:ind w:left="4320" w:hanging="360"/>
      </w:pPr>
      <w:rPr>
        <w:rFonts w:ascii="Arial" w:hAnsi="Arial" w:hint="default"/>
      </w:rPr>
    </w:lvl>
    <w:lvl w:ilvl="6" w:tplc="C3507146" w:tentative="1">
      <w:start w:val="1"/>
      <w:numFmt w:val="bullet"/>
      <w:lvlText w:val="•"/>
      <w:lvlJc w:val="left"/>
      <w:pPr>
        <w:tabs>
          <w:tab w:val="num" w:pos="5040"/>
        </w:tabs>
        <w:ind w:left="5040" w:hanging="360"/>
      </w:pPr>
      <w:rPr>
        <w:rFonts w:ascii="Arial" w:hAnsi="Arial" w:hint="default"/>
      </w:rPr>
    </w:lvl>
    <w:lvl w:ilvl="7" w:tplc="EC1ECCC2" w:tentative="1">
      <w:start w:val="1"/>
      <w:numFmt w:val="bullet"/>
      <w:lvlText w:val="•"/>
      <w:lvlJc w:val="left"/>
      <w:pPr>
        <w:tabs>
          <w:tab w:val="num" w:pos="5760"/>
        </w:tabs>
        <w:ind w:left="5760" w:hanging="360"/>
      </w:pPr>
      <w:rPr>
        <w:rFonts w:ascii="Arial" w:hAnsi="Arial" w:hint="default"/>
      </w:rPr>
    </w:lvl>
    <w:lvl w:ilvl="8" w:tplc="B8A4E742" w:tentative="1">
      <w:start w:val="1"/>
      <w:numFmt w:val="bullet"/>
      <w:lvlText w:val="•"/>
      <w:lvlJc w:val="left"/>
      <w:pPr>
        <w:tabs>
          <w:tab w:val="num" w:pos="6480"/>
        </w:tabs>
        <w:ind w:left="6480" w:hanging="360"/>
      </w:pPr>
      <w:rPr>
        <w:rFonts w:ascii="Arial" w:hAnsi="Arial" w:hint="default"/>
      </w:rPr>
    </w:lvl>
  </w:abstractNum>
  <w:abstractNum w:abstractNumId="13">
    <w:nsid w:val="681C4E2B"/>
    <w:multiLevelType w:val="hybridMultilevel"/>
    <w:tmpl w:val="AF62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2"/>
  </w:num>
  <w:num w:numId="6">
    <w:abstractNumId w:val="11"/>
  </w:num>
  <w:num w:numId="7">
    <w:abstractNumId w:val="13"/>
  </w:num>
  <w:num w:numId="8">
    <w:abstractNumId w:val="4"/>
  </w:num>
  <w:num w:numId="9">
    <w:abstractNumId w:val="8"/>
  </w:num>
  <w:num w:numId="10">
    <w:abstractNumId w:val="10"/>
  </w:num>
  <w:num w:numId="11">
    <w:abstractNumId w:val="2"/>
  </w:num>
  <w:num w:numId="12">
    <w:abstractNumId w:val="7"/>
  </w:num>
  <w:num w:numId="13">
    <w:abstractNumId w:val="9"/>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style="mso-position-horizontal-relative:margin;mso-position-vertical-relative:margin;mso-width-relative:margin;v-text-anchor:middle" o:allowincell="f" fill="f" fillcolor="none [3213]" strokecolor="none [3213]">
      <v:fill color="none [3213]" on="f"/>
      <v:stroke color="none [3213]" weight="1.5pt"/>
      <v:shadow color="none [3209]" opacity=".5" offset="-15pt,0" offset2="-18pt,12pt"/>
      <v:textbox inset="21.6pt,21.6pt,21.6pt,21.6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rafile" w:val="T"/>
  </w:docVars>
  <w:rsids>
    <w:rsidRoot w:val="009842CE"/>
    <w:rsid w:val="000079D5"/>
    <w:rsid w:val="00012D43"/>
    <w:rsid w:val="00025333"/>
    <w:rsid w:val="00032F0E"/>
    <w:rsid w:val="00035F31"/>
    <w:rsid w:val="00036488"/>
    <w:rsid w:val="000374A4"/>
    <w:rsid w:val="00042811"/>
    <w:rsid w:val="00055CB7"/>
    <w:rsid w:val="00060221"/>
    <w:rsid w:val="00064497"/>
    <w:rsid w:val="00064E1A"/>
    <w:rsid w:val="00065CBD"/>
    <w:rsid w:val="000777F5"/>
    <w:rsid w:val="000807D6"/>
    <w:rsid w:val="00082E4E"/>
    <w:rsid w:val="00085030"/>
    <w:rsid w:val="00085F3F"/>
    <w:rsid w:val="00087A85"/>
    <w:rsid w:val="00090E3F"/>
    <w:rsid w:val="00093A64"/>
    <w:rsid w:val="00094694"/>
    <w:rsid w:val="000A1450"/>
    <w:rsid w:val="000A5FDD"/>
    <w:rsid w:val="000B14F4"/>
    <w:rsid w:val="000B7074"/>
    <w:rsid w:val="000C13F6"/>
    <w:rsid w:val="000C2313"/>
    <w:rsid w:val="000C5957"/>
    <w:rsid w:val="000C5F22"/>
    <w:rsid w:val="000C677C"/>
    <w:rsid w:val="000D0D63"/>
    <w:rsid w:val="000D1921"/>
    <w:rsid w:val="000D64B7"/>
    <w:rsid w:val="000E057C"/>
    <w:rsid w:val="000E0BC8"/>
    <w:rsid w:val="000E2420"/>
    <w:rsid w:val="000E443E"/>
    <w:rsid w:val="000E50DE"/>
    <w:rsid w:val="000F7166"/>
    <w:rsid w:val="000F79ED"/>
    <w:rsid w:val="000F7F5D"/>
    <w:rsid w:val="00104B83"/>
    <w:rsid w:val="00107ED9"/>
    <w:rsid w:val="00111EF3"/>
    <w:rsid w:val="00113225"/>
    <w:rsid w:val="00122B87"/>
    <w:rsid w:val="00125E14"/>
    <w:rsid w:val="001277B8"/>
    <w:rsid w:val="001323C7"/>
    <w:rsid w:val="00133175"/>
    <w:rsid w:val="00135CF5"/>
    <w:rsid w:val="001377B9"/>
    <w:rsid w:val="00142D03"/>
    <w:rsid w:val="00143869"/>
    <w:rsid w:val="00145606"/>
    <w:rsid w:val="00147BF4"/>
    <w:rsid w:val="00155CA1"/>
    <w:rsid w:val="00160542"/>
    <w:rsid w:val="001645D7"/>
    <w:rsid w:val="00165AC0"/>
    <w:rsid w:val="00171F5A"/>
    <w:rsid w:val="00174FA3"/>
    <w:rsid w:val="00176025"/>
    <w:rsid w:val="001769FE"/>
    <w:rsid w:val="001775F1"/>
    <w:rsid w:val="00183FBB"/>
    <w:rsid w:val="00187FD8"/>
    <w:rsid w:val="00196C1C"/>
    <w:rsid w:val="001A7AC5"/>
    <w:rsid w:val="001B061D"/>
    <w:rsid w:val="001B200E"/>
    <w:rsid w:val="001B7419"/>
    <w:rsid w:val="001C0A44"/>
    <w:rsid w:val="001C4394"/>
    <w:rsid w:val="001C4437"/>
    <w:rsid w:val="001C53A7"/>
    <w:rsid w:val="001C55A4"/>
    <w:rsid w:val="001C682F"/>
    <w:rsid w:val="001C7108"/>
    <w:rsid w:val="001D0868"/>
    <w:rsid w:val="001D311F"/>
    <w:rsid w:val="001D3710"/>
    <w:rsid w:val="001D44FE"/>
    <w:rsid w:val="001D6BA5"/>
    <w:rsid w:val="001D75F0"/>
    <w:rsid w:val="001E0288"/>
    <w:rsid w:val="001E71A3"/>
    <w:rsid w:val="001E7E27"/>
    <w:rsid w:val="001F0377"/>
    <w:rsid w:val="001F07D8"/>
    <w:rsid w:val="001F4330"/>
    <w:rsid w:val="0020461C"/>
    <w:rsid w:val="00206829"/>
    <w:rsid w:val="0020795F"/>
    <w:rsid w:val="00211E61"/>
    <w:rsid w:val="00214725"/>
    <w:rsid w:val="00214BC0"/>
    <w:rsid w:val="0021541C"/>
    <w:rsid w:val="00215E09"/>
    <w:rsid w:val="0021606E"/>
    <w:rsid w:val="00225159"/>
    <w:rsid w:val="00225415"/>
    <w:rsid w:val="002275A3"/>
    <w:rsid w:val="0023716A"/>
    <w:rsid w:val="00237BB8"/>
    <w:rsid w:val="0024185A"/>
    <w:rsid w:val="002437B1"/>
    <w:rsid w:val="00244619"/>
    <w:rsid w:val="00246831"/>
    <w:rsid w:val="00246F27"/>
    <w:rsid w:val="00251C5A"/>
    <w:rsid w:val="00252640"/>
    <w:rsid w:val="00253C31"/>
    <w:rsid w:val="002600D8"/>
    <w:rsid w:val="00262A09"/>
    <w:rsid w:val="002667B8"/>
    <w:rsid w:val="00267711"/>
    <w:rsid w:val="002701D7"/>
    <w:rsid w:val="002733AC"/>
    <w:rsid w:val="002741CA"/>
    <w:rsid w:val="00283F6A"/>
    <w:rsid w:val="0028757B"/>
    <w:rsid w:val="002905BD"/>
    <w:rsid w:val="00291E90"/>
    <w:rsid w:val="00291EEA"/>
    <w:rsid w:val="00292754"/>
    <w:rsid w:val="002A1D76"/>
    <w:rsid w:val="002A5692"/>
    <w:rsid w:val="002B1561"/>
    <w:rsid w:val="002B4E7C"/>
    <w:rsid w:val="002B66C0"/>
    <w:rsid w:val="002C2478"/>
    <w:rsid w:val="002C4A22"/>
    <w:rsid w:val="002C5A0D"/>
    <w:rsid w:val="002D0DBF"/>
    <w:rsid w:val="002D277B"/>
    <w:rsid w:val="002D6E7E"/>
    <w:rsid w:val="002D71A6"/>
    <w:rsid w:val="002D737F"/>
    <w:rsid w:val="002E5D77"/>
    <w:rsid w:val="002F1A0E"/>
    <w:rsid w:val="002F5B74"/>
    <w:rsid w:val="002F5B93"/>
    <w:rsid w:val="002F774A"/>
    <w:rsid w:val="00300371"/>
    <w:rsid w:val="003149C5"/>
    <w:rsid w:val="0031681C"/>
    <w:rsid w:val="00323C41"/>
    <w:rsid w:val="0032447A"/>
    <w:rsid w:val="00330D3E"/>
    <w:rsid w:val="00340321"/>
    <w:rsid w:val="00354065"/>
    <w:rsid w:val="00354346"/>
    <w:rsid w:val="00355E24"/>
    <w:rsid w:val="00357222"/>
    <w:rsid w:val="003627E6"/>
    <w:rsid w:val="00363272"/>
    <w:rsid w:val="00367FB3"/>
    <w:rsid w:val="003708F4"/>
    <w:rsid w:val="003746C9"/>
    <w:rsid w:val="00376C0D"/>
    <w:rsid w:val="00380ED5"/>
    <w:rsid w:val="0038366B"/>
    <w:rsid w:val="00383B60"/>
    <w:rsid w:val="00384BB7"/>
    <w:rsid w:val="003871F9"/>
    <w:rsid w:val="003902F9"/>
    <w:rsid w:val="003A00AE"/>
    <w:rsid w:val="003A06F9"/>
    <w:rsid w:val="003A21FD"/>
    <w:rsid w:val="003A424B"/>
    <w:rsid w:val="003A5BCC"/>
    <w:rsid w:val="003B0F76"/>
    <w:rsid w:val="003B5398"/>
    <w:rsid w:val="003B576B"/>
    <w:rsid w:val="003C132C"/>
    <w:rsid w:val="003C30DD"/>
    <w:rsid w:val="003C48C5"/>
    <w:rsid w:val="003C6286"/>
    <w:rsid w:val="003D3CC4"/>
    <w:rsid w:val="003E4DC7"/>
    <w:rsid w:val="003E570A"/>
    <w:rsid w:val="003E61B0"/>
    <w:rsid w:val="00404FF7"/>
    <w:rsid w:val="0040577D"/>
    <w:rsid w:val="004077C9"/>
    <w:rsid w:val="004078FB"/>
    <w:rsid w:val="00411BDF"/>
    <w:rsid w:val="004132E4"/>
    <w:rsid w:val="004230B7"/>
    <w:rsid w:val="00423C4A"/>
    <w:rsid w:val="00433D44"/>
    <w:rsid w:val="00436029"/>
    <w:rsid w:val="00440F38"/>
    <w:rsid w:val="0044167C"/>
    <w:rsid w:val="004571DF"/>
    <w:rsid w:val="00470E87"/>
    <w:rsid w:val="004724C0"/>
    <w:rsid w:val="00474ADA"/>
    <w:rsid w:val="00477424"/>
    <w:rsid w:val="0048184D"/>
    <w:rsid w:val="004937A4"/>
    <w:rsid w:val="004A5569"/>
    <w:rsid w:val="004B5EB9"/>
    <w:rsid w:val="004C124A"/>
    <w:rsid w:val="004C4C36"/>
    <w:rsid w:val="004D06E3"/>
    <w:rsid w:val="004E0C24"/>
    <w:rsid w:val="004F0E83"/>
    <w:rsid w:val="004F5F76"/>
    <w:rsid w:val="00500F4B"/>
    <w:rsid w:val="00500F6E"/>
    <w:rsid w:val="00501E15"/>
    <w:rsid w:val="005039FB"/>
    <w:rsid w:val="00511CCF"/>
    <w:rsid w:val="005136ED"/>
    <w:rsid w:val="00515361"/>
    <w:rsid w:val="00520015"/>
    <w:rsid w:val="005215BF"/>
    <w:rsid w:val="0052365B"/>
    <w:rsid w:val="0052403C"/>
    <w:rsid w:val="00530C44"/>
    <w:rsid w:val="00532C3F"/>
    <w:rsid w:val="00540D0F"/>
    <w:rsid w:val="00540E46"/>
    <w:rsid w:val="00552A27"/>
    <w:rsid w:val="00554C6D"/>
    <w:rsid w:val="0056091E"/>
    <w:rsid w:val="005621BF"/>
    <w:rsid w:val="005721B0"/>
    <w:rsid w:val="005722B3"/>
    <w:rsid w:val="00574A13"/>
    <w:rsid w:val="00577ED4"/>
    <w:rsid w:val="00577F9E"/>
    <w:rsid w:val="00582B45"/>
    <w:rsid w:val="00584995"/>
    <w:rsid w:val="00585781"/>
    <w:rsid w:val="005865AE"/>
    <w:rsid w:val="00586F68"/>
    <w:rsid w:val="00587CCE"/>
    <w:rsid w:val="005909B6"/>
    <w:rsid w:val="005977A1"/>
    <w:rsid w:val="00597A47"/>
    <w:rsid w:val="00597E0B"/>
    <w:rsid w:val="005A224A"/>
    <w:rsid w:val="005A5AC1"/>
    <w:rsid w:val="005A7339"/>
    <w:rsid w:val="005A780D"/>
    <w:rsid w:val="005B5BC0"/>
    <w:rsid w:val="005C16BE"/>
    <w:rsid w:val="005C4B18"/>
    <w:rsid w:val="005C593C"/>
    <w:rsid w:val="005C7C29"/>
    <w:rsid w:val="005D084F"/>
    <w:rsid w:val="005D57E8"/>
    <w:rsid w:val="005D5A53"/>
    <w:rsid w:val="005D70F6"/>
    <w:rsid w:val="005D7374"/>
    <w:rsid w:val="005E18A0"/>
    <w:rsid w:val="005E2A17"/>
    <w:rsid w:val="005E6CBC"/>
    <w:rsid w:val="005F1F5A"/>
    <w:rsid w:val="005F53F1"/>
    <w:rsid w:val="005F60EC"/>
    <w:rsid w:val="005F7252"/>
    <w:rsid w:val="0060101E"/>
    <w:rsid w:val="0060634C"/>
    <w:rsid w:val="006114A2"/>
    <w:rsid w:val="00612B05"/>
    <w:rsid w:val="00631DD9"/>
    <w:rsid w:val="006354BE"/>
    <w:rsid w:val="00635B3D"/>
    <w:rsid w:val="00636C7D"/>
    <w:rsid w:val="00636EA7"/>
    <w:rsid w:val="00640E21"/>
    <w:rsid w:val="00642FEC"/>
    <w:rsid w:val="006504AE"/>
    <w:rsid w:val="006535DE"/>
    <w:rsid w:val="00654B9C"/>
    <w:rsid w:val="00657B83"/>
    <w:rsid w:val="00657FD0"/>
    <w:rsid w:val="00660463"/>
    <w:rsid w:val="0066262D"/>
    <w:rsid w:val="0066321C"/>
    <w:rsid w:val="00663385"/>
    <w:rsid w:val="00663BD3"/>
    <w:rsid w:val="006649D6"/>
    <w:rsid w:val="00665128"/>
    <w:rsid w:val="00670EFA"/>
    <w:rsid w:val="006713A5"/>
    <w:rsid w:val="0067675C"/>
    <w:rsid w:val="006817DF"/>
    <w:rsid w:val="00681AD1"/>
    <w:rsid w:val="0068233A"/>
    <w:rsid w:val="0068431C"/>
    <w:rsid w:val="006859B0"/>
    <w:rsid w:val="00690092"/>
    <w:rsid w:val="006922A3"/>
    <w:rsid w:val="00695BFF"/>
    <w:rsid w:val="006A18E5"/>
    <w:rsid w:val="006A3884"/>
    <w:rsid w:val="006A7386"/>
    <w:rsid w:val="006B5901"/>
    <w:rsid w:val="006C3279"/>
    <w:rsid w:val="006C7C14"/>
    <w:rsid w:val="006D00C1"/>
    <w:rsid w:val="006D0F36"/>
    <w:rsid w:val="006D1185"/>
    <w:rsid w:val="006D2EAC"/>
    <w:rsid w:val="006D3663"/>
    <w:rsid w:val="006D3BB2"/>
    <w:rsid w:val="006D578E"/>
    <w:rsid w:val="006E2B98"/>
    <w:rsid w:val="006E2C5B"/>
    <w:rsid w:val="006E46DC"/>
    <w:rsid w:val="006E5558"/>
    <w:rsid w:val="006E6C31"/>
    <w:rsid w:val="006E7435"/>
    <w:rsid w:val="006F3118"/>
    <w:rsid w:val="006F3EB3"/>
    <w:rsid w:val="006F4D85"/>
    <w:rsid w:val="0071165B"/>
    <w:rsid w:val="00712F9A"/>
    <w:rsid w:val="00714668"/>
    <w:rsid w:val="00715ACB"/>
    <w:rsid w:val="00716A89"/>
    <w:rsid w:val="007245BA"/>
    <w:rsid w:val="00727FAE"/>
    <w:rsid w:val="00731206"/>
    <w:rsid w:val="00731A59"/>
    <w:rsid w:val="00731BAA"/>
    <w:rsid w:val="00732A6E"/>
    <w:rsid w:val="00734F95"/>
    <w:rsid w:val="007359BD"/>
    <w:rsid w:val="00740B91"/>
    <w:rsid w:val="0074251C"/>
    <w:rsid w:val="00751E47"/>
    <w:rsid w:val="00752256"/>
    <w:rsid w:val="0075243E"/>
    <w:rsid w:val="007604DE"/>
    <w:rsid w:val="00761334"/>
    <w:rsid w:val="00761DAC"/>
    <w:rsid w:val="00762463"/>
    <w:rsid w:val="00762579"/>
    <w:rsid w:val="00763026"/>
    <w:rsid w:val="00764582"/>
    <w:rsid w:val="00765051"/>
    <w:rsid w:val="00767B36"/>
    <w:rsid w:val="007702F2"/>
    <w:rsid w:val="00770E70"/>
    <w:rsid w:val="007711C8"/>
    <w:rsid w:val="00771F34"/>
    <w:rsid w:val="0077420D"/>
    <w:rsid w:val="007761B9"/>
    <w:rsid w:val="007828A5"/>
    <w:rsid w:val="00785FA2"/>
    <w:rsid w:val="00786F83"/>
    <w:rsid w:val="007879B5"/>
    <w:rsid w:val="00787E26"/>
    <w:rsid w:val="007917A7"/>
    <w:rsid w:val="007A012F"/>
    <w:rsid w:val="007A183B"/>
    <w:rsid w:val="007A6611"/>
    <w:rsid w:val="007B3EBA"/>
    <w:rsid w:val="007C1567"/>
    <w:rsid w:val="007C445F"/>
    <w:rsid w:val="007D30C5"/>
    <w:rsid w:val="007D7FCE"/>
    <w:rsid w:val="007E1428"/>
    <w:rsid w:val="007E2601"/>
    <w:rsid w:val="007E4C0E"/>
    <w:rsid w:val="007F50FC"/>
    <w:rsid w:val="007F62C6"/>
    <w:rsid w:val="007F6324"/>
    <w:rsid w:val="007F6350"/>
    <w:rsid w:val="007F6762"/>
    <w:rsid w:val="008024FD"/>
    <w:rsid w:val="00811319"/>
    <w:rsid w:val="00814496"/>
    <w:rsid w:val="00814B99"/>
    <w:rsid w:val="0081544B"/>
    <w:rsid w:val="008228B2"/>
    <w:rsid w:val="00822E3B"/>
    <w:rsid w:val="00824F1D"/>
    <w:rsid w:val="00830593"/>
    <w:rsid w:val="00840A64"/>
    <w:rsid w:val="008437F2"/>
    <w:rsid w:val="00843DA4"/>
    <w:rsid w:val="00847805"/>
    <w:rsid w:val="00850220"/>
    <w:rsid w:val="00856486"/>
    <w:rsid w:val="0086216C"/>
    <w:rsid w:val="008639E2"/>
    <w:rsid w:val="00863CF4"/>
    <w:rsid w:val="0086731B"/>
    <w:rsid w:val="00872353"/>
    <w:rsid w:val="008742EF"/>
    <w:rsid w:val="00874EBF"/>
    <w:rsid w:val="00877822"/>
    <w:rsid w:val="0088448B"/>
    <w:rsid w:val="008852F5"/>
    <w:rsid w:val="00891809"/>
    <w:rsid w:val="00893CC9"/>
    <w:rsid w:val="008946AF"/>
    <w:rsid w:val="008957C6"/>
    <w:rsid w:val="008B0DEE"/>
    <w:rsid w:val="008B57C1"/>
    <w:rsid w:val="008B6A02"/>
    <w:rsid w:val="008B72AA"/>
    <w:rsid w:val="008C5710"/>
    <w:rsid w:val="008C5849"/>
    <w:rsid w:val="008C67CF"/>
    <w:rsid w:val="008D0948"/>
    <w:rsid w:val="008D16E7"/>
    <w:rsid w:val="008D2D49"/>
    <w:rsid w:val="008D6222"/>
    <w:rsid w:val="008E745A"/>
    <w:rsid w:val="008F04D7"/>
    <w:rsid w:val="008F130D"/>
    <w:rsid w:val="008F33DE"/>
    <w:rsid w:val="00904BF2"/>
    <w:rsid w:val="009072D3"/>
    <w:rsid w:val="009161B7"/>
    <w:rsid w:val="0092205A"/>
    <w:rsid w:val="00927079"/>
    <w:rsid w:val="00927B93"/>
    <w:rsid w:val="00932188"/>
    <w:rsid w:val="009375C2"/>
    <w:rsid w:val="00943524"/>
    <w:rsid w:val="00955860"/>
    <w:rsid w:val="00955A81"/>
    <w:rsid w:val="00960140"/>
    <w:rsid w:val="0096047A"/>
    <w:rsid w:val="00960773"/>
    <w:rsid w:val="00962638"/>
    <w:rsid w:val="00964566"/>
    <w:rsid w:val="0097067E"/>
    <w:rsid w:val="00973C6D"/>
    <w:rsid w:val="0097548E"/>
    <w:rsid w:val="00977EC2"/>
    <w:rsid w:val="00981D48"/>
    <w:rsid w:val="009842CE"/>
    <w:rsid w:val="009936C7"/>
    <w:rsid w:val="009945F5"/>
    <w:rsid w:val="00994717"/>
    <w:rsid w:val="00994CC0"/>
    <w:rsid w:val="00994F27"/>
    <w:rsid w:val="009A1437"/>
    <w:rsid w:val="009A6D49"/>
    <w:rsid w:val="009C2807"/>
    <w:rsid w:val="009C2EDA"/>
    <w:rsid w:val="009C5163"/>
    <w:rsid w:val="009D000F"/>
    <w:rsid w:val="009D2255"/>
    <w:rsid w:val="009D2A2B"/>
    <w:rsid w:val="009D3CD7"/>
    <w:rsid w:val="009D4F58"/>
    <w:rsid w:val="009D5164"/>
    <w:rsid w:val="009D64F1"/>
    <w:rsid w:val="009D7EA7"/>
    <w:rsid w:val="009E2551"/>
    <w:rsid w:val="009E4DEB"/>
    <w:rsid w:val="009F1371"/>
    <w:rsid w:val="00A03BFF"/>
    <w:rsid w:val="00A04ADC"/>
    <w:rsid w:val="00A0623C"/>
    <w:rsid w:val="00A0748D"/>
    <w:rsid w:val="00A17CCA"/>
    <w:rsid w:val="00A20C18"/>
    <w:rsid w:val="00A23B58"/>
    <w:rsid w:val="00A326FA"/>
    <w:rsid w:val="00A33C96"/>
    <w:rsid w:val="00A44AD4"/>
    <w:rsid w:val="00A47BEC"/>
    <w:rsid w:val="00A51572"/>
    <w:rsid w:val="00A6098C"/>
    <w:rsid w:val="00A67D28"/>
    <w:rsid w:val="00A75807"/>
    <w:rsid w:val="00A7767C"/>
    <w:rsid w:val="00A809B5"/>
    <w:rsid w:val="00A919AC"/>
    <w:rsid w:val="00A94EBD"/>
    <w:rsid w:val="00A96648"/>
    <w:rsid w:val="00A971D4"/>
    <w:rsid w:val="00AA02D7"/>
    <w:rsid w:val="00AA09D9"/>
    <w:rsid w:val="00AA6EB5"/>
    <w:rsid w:val="00AB1777"/>
    <w:rsid w:val="00AB7CE0"/>
    <w:rsid w:val="00AC4FEA"/>
    <w:rsid w:val="00AD117B"/>
    <w:rsid w:val="00AD44BC"/>
    <w:rsid w:val="00AD5D7D"/>
    <w:rsid w:val="00AE4213"/>
    <w:rsid w:val="00AF2C1D"/>
    <w:rsid w:val="00AF4647"/>
    <w:rsid w:val="00AF466D"/>
    <w:rsid w:val="00AF67A9"/>
    <w:rsid w:val="00AF729F"/>
    <w:rsid w:val="00B030ED"/>
    <w:rsid w:val="00B04A9E"/>
    <w:rsid w:val="00B06F8F"/>
    <w:rsid w:val="00B11B93"/>
    <w:rsid w:val="00B127B1"/>
    <w:rsid w:val="00B13D6E"/>
    <w:rsid w:val="00B147B2"/>
    <w:rsid w:val="00B14B20"/>
    <w:rsid w:val="00B24BAE"/>
    <w:rsid w:val="00B261AA"/>
    <w:rsid w:val="00B267F5"/>
    <w:rsid w:val="00B33E34"/>
    <w:rsid w:val="00B34CA9"/>
    <w:rsid w:val="00B35D96"/>
    <w:rsid w:val="00B377DC"/>
    <w:rsid w:val="00B40B49"/>
    <w:rsid w:val="00B41F4C"/>
    <w:rsid w:val="00B4255F"/>
    <w:rsid w:val="00B43919"/>
    <w:rsid w:val="00B55BF5"/>
    <w:rsid w:val="00B62543"/>
    <w:rsid w:val="00B63592"/>
    <w:rsid w:val="00B63CAE"/>
    <w:rsid w:val="00B6492B"/>
    <w:rsid w:val="00B6492E"/>
    <w:rsid w:val="00B649BD"/>
    <w:rsid w:val="00B65383"/>
    <w:rsid w:val="00B65AE2"/>
    <w:rsid w:val="00B67F07"/>
    <w:rsid w:val="00B70905"/>
    <w:rsid w:val="00B740CA"/>
    <w:rsid w:val="00B74B47"/>
    <w:rsid w:val="00B74B6E"/>
    <w:rsid w:val="00B75634"/>
    <w:rsid w:val="00B761E9"/>
    <w:rsid w:val="00B829AB"/>
    <w:rsid w:val="00B85832"/>
    <w:rsid w:val="00B918AA"/>
    <w:rsid w:val="00B920AD"/>
    <w:rsid w:val="00B94226"/>
    <w:rsid w:val="00B96FF3"/>
    <w:rsid w:val="00B975E7"/>
    <w:rsid w:val="00BA480F"/>
    <w:rsid w:val="00BA7DFD"/>
    <w:rsid w:val="00BB0521"/>
    <w:rsid w:val="00BB07F4"/>
    <w:rsid w:val="00BB111B"/>
    <w:rsid w:val="00BB1827"/>
    <w:rsid w:val="00BB7975"/>
    <w:rsid w:val="00BC190A"/>
    <w:rsid w:val="00BD4209"/>
    <w:rsid w:val="00BD5A3B"/>
    <w:rsid w:val="00BE3786"/>
    <w:rsid w:val="00BE58F6"/>
    <w:rsid w:val="00BF2279"/>
    <w:rsid w:val="00BF4F0A"/>
    <w:rsid w:val="00BF534B"/>
    <w:rsid w:val="00C01480"/>
    <w:rsid w:val="00C024D5"/>
    <w:rsid w:val="00C07EDF"/>
    <w:rsid w:val="00C123F6"/>
    <w:rsid w:val="00C156A2"/>
    <w:rsid w:val="00C166C5"/>
    <w:rsid w:val="00C249A1"/>
    <w:rsid w:val="00C265C6"/>
    <w:rsid w:val="00C26B72"/>
    <w:rsid w:val="00C26F26"/>
    <w:rsid w:val="00C3521F"/>
    <w:rsid w:val="00C358C9"/>
    <w:rsid w:val="00C36F15"/>
    <w:rsid w:val="00C37ADB"/>
    <w:rsid w:val="00C41C75"/>
    <w:rsid w:val="00C46D9B"/>
    <w:rsid w:val="00C51047"/>
    <w:rsid w:val="00C56341"/>
    <w:rsid w:val="00C60151"/>
    <w:rsid w:val="00C62C49"/>
    <w:rsid w:val="00C70122"/>
    <w:rsid w:val="00C72F8B"/>
    <w:rsid w:val="00C806A2"/>
    <w:rsid w:val="00C841BB"/>
    <w:rsid w:val="00C854E7"/>
    <w:rsid w:val="00C85975"/>
    <w:rsid w:val="00C9100F"/>
    <w:rsid w:val="00C946B4"/>
    <w:rsid w:val="00C95FE2"/>
    <w:rsid w:val="00C963E8"/>
    <w:rsid w:val="00C97E3A"/>
    <w:rsid w:val="00CA001A"/>
    <w:rsid w:val="00CA2C7C"/>
    <w:rsid w:val="00CA2F2C"/>
    <w:rsid w:val="00CA36D0"/>
    <w:rsid w:val="00CA51FF"/>
    <w:rsid w:val="00CA54C2"/>
    <w:rsid w:val="00CB35EA"/>
    <w:rsid w:val="00CC3BC6"/>
    <w:rsid w:val="00CC75E6"/>
    <w:rsid w:val="00CD25F1"/>
    <w:rsid w:val="00CD4C90"/>
    <w:rsid w:val="00CD63EB"/>
    <w:rsid w:val="00CE287E"/>
    <w:rsid w:val="00CE2B97"/>
    <w:rsid w:val="00CE4714"/>
    <w:rsid w:val="00CF393E"/>
    <w:rsid w:val="00CF5341"/>
    <w:rsid w:val="00CF625B"/>
    <w:rsid w:val="00CF7A45"/>
    <w:rsid w:val="00D02CE3"/>
    <w:rsid w:val="00D03965"/>
    <w:rsid w:val="00D0489C"/>
    <w:rsid w:val="00D13182"/>
    <w:rsid w:val="00D14C95"/>
    <w:rsid w:val="00D17EE0"/>
    <w:rsid w:val="00D223E7"/>
    <w:rsid w:val="00D31412"/>
    <w:rsid w:val="00D32446"/>
    <w:rsid w:val="00D32BCA"/>
    <w:rsid w:val="00D369AB"/>
    <w:rsid w:val="00D37D5A"/>
    <w:rsid w:val="00D411E7"/>
    <w:rsid w:val="00D46FE0"/>
    <w:rsid w:val="00D47158"/>
    <w:rsid w:val="00D47D82"/>
    <w:rsid w:val="00D51814"/>
    <w:rsid w:val="00D613FF"/>
    <w:rsid w:val="00D618FF"/>
    <w:rsid w:val="00D6307D"/>
    <w:rsid w:val="00D63259"/>
    <w:rsid w:val="00D64035"/>
    <w:rsid w:val="00D67D1A"/>
    <w:rsid w:val="00D70554"/>
    <w:rsid w:val="00D70B0C"/>
    <w:rsid w:val="00D73F03"/>
    <w:rsid w:val="00D73FE5"/>
    <w:rsid w:val="00D748DF"/>
    <w:rsid w:val="00D85562"/>
    <w:rsid w:val="00D86482"/>
    <w:rsid w:val="00D86DBF"/>
    <w:rsid w:val="00D8721A"/>
    <w:rsid w:val="00D873F0"/>
    <w:rsid w:val="00D91012"/>
    <w:rsid w:val="00D913CD"/>
    <w:rsid w:val="00D9309C"/>
    <w:rsid w:val="00D95556"/>
    <w:rsid w:val="00DA0174"/>
    <w:rsid w:val="00DA2F67"/>
    <w:rsid w:val="00DA3BB6"/>
    <w:rsid w:val="00DA53AC"/>
    <w:rsid w:val="00DB11B6"/>
    <w:rsid w:val="00DB1908"/>
    <w:rsid w:val="00DB1EE2"/>
    <w:rsid w:val="00DB2125"/>
    <w:rsid w:val="00DB2959"/>
    <w:rsid w:val="00DB4D91"/>
    <w:rsid w:val="00DC56BC"/>
    <w:rsid w:val="00DD345D"/>
    <w:rsid w:val="00DD5DE5"/>
    <w:rsid w:val="00DE454B"/>
    <w:rsid w:val="00DE7551"/>
    <w:rsid w:val="00DE7946"/>
    <w:rsid w:val="00DE7E55"/>
    <w:rsid w:val="00DF564D"/>
    <w:rsid w:val="00DF5B3C"/>
    <w:rsid w:val="00DF6C88"/>
    <w:rsid w:val="00E00C5D"/>
    <w:rsid w:val="00E063BC"/>
    <w:rsid w:val="00E06E0B"/>
    <w:rsid w:val="00E103E1"/>
    <w:rsid w:val="00E10D5B"/>
    <w:rsid w:val="00E13C02"/>
    <w:rsid w:val="00E2516C"/>
    <w:rsid w:val="00E27709"/>
    <w:rsid w:val="00E3057D"/>
    <w:rsid w:val="00E32B38"/>
    <w:rsid w:val="00E41661"/>
    <w:rsid w:val="00E43B52"/>
    <w:rsid w:val="00E44B36"/>
    <w:rsid w:val="00E46023"/>
    <w:rsid w:val="00E465E1"/>
    <w:rsid w:val="00E52D44"/>
    <w:rsid w:val="00E5434C"/>
    <w:rsid w:val="00E55F91"/>
    <w:rsid w:val="00E567F2"/>
    <w:rsid w:val="00E613AA"/>
    <w:rsid w:val="00E61522"/>
    <w:rsid w:val="00E64957"/>
    <w:rsid w:val="00E65817"/>
    <w:rsid w:val="00E70584"/>
    <w:rsid w:val="00E71AAE"/>
    <w:rsid w:val="00E73453"/>
    <w:rsid w:val="00E75206"/>
    <w:rsid w:val="00E75B30"/>
    <w:rsid w:val="00E77980"/>
    <w:rsid w:val="00E82E7D"/>
    <w:rsid w:val="00E912E4"/>
    <w:rsid w:val="00E930C6"/>
    <w:rsid w:val="00E94C8E"/>
    <w:rsid w:val="00E95178"/>
    <w:rsid w:val="00E97629"/>
    <w:rsid w:val="00EA342F"/>
    <w:rsid w:val="00EB2D81"/>
    <w:rsid w:val="00EB560C"/>
    <w:rsid w:val="00EB76C8"/>
    <w:rsid w:val="00EC0159"/>
    <w:rsid w:val="00EC036F"/>
    <w:rsid w:val="00EC46DD"/>
    <w:rsid w:val="00EC4C8A"/>
    <w:rsid w:val="00EC5CB0"/>
    <w:rsid w:val="00EC7CBA"/>
    <w:rsid w:val="00ED1B58"/>
    <w:rsid w:val="00ED5F81"/>
    <w:rsid w:val="00EE1725"/>
    <w:rsid w:val="00EF2220"/>
    <w:rsid w:val="00F02475"/>
    <w:rsid w:val="00F060D9"/>
    <w:rsid w:val="00F06103"/>
    <w:rsid w:val="00F06BAA"/>
    <w:rsid w:val="00F14917"/>
    <w:rsid w:val="00F15C7D"/>
    <w:rsid w:val="00F15DAF"/>
    <w:rsid w:val="00F26E3F"/>
    <w:rsid w:val="00F30B17"/>
    <w:rsid w:val="00F32326"/>
    <w:rsid w:val="00F33F02"/>
    <w:rsid w:val="00F51E22"/>
    <w:rsid w:val="00F522F5"/>
    <w:rsid w:val="00F52377"/>
    <w:rsid w:val="00F55255"/>
    <w:rsid w:val="00F55259"/>
    <w:rsid w:val="00F55BDB"/>
    <w:rsid w:val="00F60E99"/>
    <w:rsid w:val="00F6595B"/>
    <w:rsid w:val="00F661F3"/>
    <w:rsid w:val="00F67440"/>
    <w:rsid w:val="00F73D28"/>
    <w:rsid w:val="00F76B7F"/>
    <w:rsid w:val="00F86854"/>
    <w:rsid w:val="00F922B4"/>
    <w:rsid w:val="00F92F9B"/>
    <w:rsid w:val="00F95A98"/>
    <w:rsid w:val="00F96961"/>
    <w:rsid w:val="00F97449"/>
    <w:rsid w:val="00FA0D09"/>
    <w:rsid w:val="00FA1A17"/>
    <w:rsid w:val="00FA3A9E"/>
    <w:rsid w:val="00FA3F4A"/>
    <w:rsid w:val="00FA7BC0"/>
    <w:rsid w:val="00FB4BF2"/>
    <w:rsid w:val="00FB4D08"/>
    <w:rsid w:val="00FC58A2"/>
    <w:rsid w:val="00FE0942"/>
    <w:rsid w:val="00FE2B0C"/>
    <w:rsid w:val="00FE4DC8"/>
    <w:rsid w:val="00FE5D97"/>
    <w:rsid w:val="00FF1290"/>
    <w:rsid w:val="00FF1BB9"/>
    <w:rsid w:val="00FF3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horizontal-relative:margin;mso-position-vertical-relative:margin;mso-width-relative:margin;v-text-anchor:middle" o:allowincell="f" fill="f" fillcolor="none [3213]" strokecolor="none [3213]">
      <v:fill color="none [3213]" on="f"/>
      <v:stroke color="none [3213]" weight="1.5pt"/>
      <v:shadow color="none [3209]" opacity=".5" offset="-15pt,0" offset2="-18pt,12pt"/>
      <v:textbox inset="21.6pt,21.6pt,21.6pt,21.6pt"/>
    </o:shapedefaults>
    <o:shapelayout v:ext="edit">
      <o:idmap v:ext="edit" data="1"/>
    </o:shapelayout>
  </w:shapeDefaults>
  <w:decimalSymbol w:val="."/>
  <w:listSeparator w:val=","/>
  <w14:docId w14:val="34D7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256"/>
    <w:rPr>
      <w:rFonts w:asciiTheme="minorHAnsi" w:hAnsiTheme="minorHAnsi"/>
      <w:sz w:val="24"/>
      <w:szCs w:val="24"/>
    </w:rPr>
  </w:style>
  <w:style w:type="paragraph" w:styleId="Heading1">
    <w:name w:val="heading 1"/>
    <w:basedOn w:val="Normal"/>
    <w:next w:val="Normal"/>
    <w:link w:val="Heading1Char"/>
    <w:qFormat/>
    <w:rsid w:val="00F323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323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323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323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3232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3232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3232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3232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3232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42CE"/>
    <w:pPr>
      <w:tabs>
        <w:tab w:val="center" w:pos="4320"/>
        <w:tab w:val="right" w:pos="8640"/>
      </w:tabs>
    </w:pPr>
  </w:style>
  <w:style w:type="paragraph" w:styleId="Footer">
    <w:name w:val="footer"/>
    <w:basedOn w:val="Normal"/>
    <w:link w:val="FooterChar"/>
    <w:uiPriority w:val="99"/>
    <w:rsid w:val="009842CE"/>
    <w:pPr>
      <w:tabs>
        <w:tab w:val="center" w:pos="4320"/>
        <w:tab w:val="right" w:pos="8640"/>
      </w:tabs>
    </w:pPr>
  </w:style>
  <w:style w:type="paragraph" w:customStyle="1" w:styleId="Orangesmalltitle">
    <w:name w:val="Orange small title"/>
    <w:basedOn w:val="Normal"/>
    <w:rsid w:val="005D70F6"/>
    <w:pPr>
      <w:autoSpaceDE w:val="0"/>
      <w:autoSpaceDN w:val="0"/>
      <w:adjustRightInd w:val="0"/>
      <w:spacing w:after="89" w:line="360" w:lineRule="atLeast"/>
      <w:textAlignment w:val="center"/>
    </w:pPr>
    <w:rPr>
      <w:rFonts w:ascii="Whitney (OTF) Medium" w:hAnsi="Whitney (OTF) Medium" w:cs="Whitney (OTF) Medium"/>
      <w:color w:val="F68F1D"/>
      <w:spacing w:val="18"/>
      <w:sz w:val="18"/>
      <w:szCs w:val="18"/>
    </w:rPr>
  </w:style>
  <w:style w:type="paragraph" w:customStyle="1" w:styleId="TitlePractice">
    <w:name w:val="Title/Practice"/>
    <w:basedOn w:val="Normal"/>
    <w:rsid w:val="005D70F6"/>
    <w:pPr>
      <w:autoSpaceDE w:val="0"/>
      <w:autoSpaceDN w:val="0"/>
      <w:adjustRightInd w:val="0"/>
      <w:spacing w:line="440" w:lineRule="atLeast"/>
      <w:textAlignment w:val="center"/>
    </w:pPr>
    <w:rPr>
      <w:rFonts w:ascii="Whitney (OTF) Medium" w:hAnsi="Whitney (OTF) Medium" w:cs="Whitney (OTF) Medium"/>
      <w:color w:val="807E82"/>
      <w:spacing w:val="10"/>
      <w:sz w:val="32"/>
      <w:szCs w:val="32"/>
    </w:rPr>
  </w:style>
  <w:style w:type="character" w:styleId="PageNumber">
    <w:name w:val="page number"/>
    <w:basedOn w:val="DefaultParagraphFont"/>
    <w:rsid w:val="00D70554"/>
  </w:style>
  <w:style w:type="paragraph" w:styleId="ListParagraph">
    <w:name w:val="List Paragraph"/>
    <w:basedOn w:val="Normal"/>
    <w:uiPriority w:val="34"/>
    <w:qFormat/>
    <w:rsid w:val="00F32326"/>
    <w:pPr>
      <w:numPr>
        <w:ilvl w:val="1"/>
      </w:numPr>
      <w:tabs>
        <w:tab w:val="num" w:pos="1440"/>
      </w:tabs>
      <w:spacing w:after="200" w:line="276" w:lineRule="auto"/>
      <w:ind w:left="720" w:hanging="360"/>
      <w:contextualSpacing/>
    </w:pPr>
    <w:rPr>
      <w:rFonts w:eastAsiaTheme="minorHAnsi" w:cstheme="minorBidi"/>
      <w:sz w:val="22"/>
      <w:szCs w:val="22"/>
    </w:rPr>
  </w:style>
  <w:style w:type="character" w:styleId="Hyperlink">
    <w:name w:val="Hyperlink"/>
    <w:basedOn w:val="DefaultParagraphFont"/>
    <w:uiPriority w:val="99"/>
    <w:unhideWhenUsed/>
    <w:rsid w:val="00147BF4"/>
    <w:rPr>
      <w:color w:val="0000FF" w:themeColor="hyperlink"/>
      <w:u w:val="single"/>
    </w:rPr>
  </w:style>
  <w:style w:type="paragraph" w:styleId="BalloonText">
    <w:name w:val="Balloon Text"/>
    <w:basedOn w:val="Normal"/>
    <w:link w:val="BalloonTextChar"/>
    <w:rsid w:val="00EC5CB0"/>
    <w:rPr>
      <w:rFonts w:ascii="Tahoma" w:hAnsi="Tahoma" w:cs="Tahoma"/>
      <w:sz w:val="16"/>
      <w:szCs w:val="16"/>
    </w:rPr>
  </w:style>
  <w:style w:type="character" w:customStyle="1" w:styleId="BalloonTextChar">
    <w:name w:val="Balloon Text Char"/>
    <w:basedOn w:val="DefaultParagraphFont"/>
    <w:link w:val="BalloonText"/>
    <w:rsid w:val="00EC5CB0"/>
    <w:rPr>
      <w:rFonts w:ascii="Tahoma" w:hAnsi="Tahoma" w:cs="Tahoma"/>
      <w:sz w:val="16"/>
      <w:szCs w:val="16"/>
    </w:rPr>
  </w:style>
  <w:style w:type="paragraph" w:customStyle="1" w:styleId="ConceptName">
    <w:name w:val="ConceptName"/>
    <w:basedOn w:val="Normal"/>
    <w:next w:val="ConceptDesc"/>
    <w:autoRedefine/>
    <w:rsid w:val="001E71A3"/>
    <w:pPr>
      <w:spacing w:before="400" w:line="340" w:lineRule="exact"/>
    </w:pPr>
    <w:rPr>
      <w:rFonts w:ascii="Arial" w:hAnsi="Arial"/>
      <w:color w:val="FF5800"/>
      <w:sz w:val="32"/>
    </w:rPr>
  </w:style>
  <w:style w:type="paragraph" w:customStyle="1" w:styleId="ConceptDesc">
    <w:name w:val="ConceptDesc"/>
    <w:basedOn w:val="Normal"/>
    <w:autoRedefine/>
    <w:rsid w:val="001E71A3"/>
    <w:pPr>
      <w:spacing w:before="120" w:after="120" w:line="280" w:lineRule="exact"/>
      <w:ind w:left="720"/>
    </w:pPr>
    <w:rPr>
      <w:rFonts w:ascii="Arial" w:hAnsi="Arial"/>
      <w:color w:val="616365"/>
      <w:sz w:val="22"/>
      <w:szCs w:val="22"/>
    </w:rPr>
  </w:style>
  <w:style w:type="character" w:customStyle="1" w:styleId="Bold">
    <w:name w:val="Bold"/>
    <w:basedOn w:val="DefaultParagraphFont"/>
    <w:rsid w:val="001E71A3"/>
    <w:rPr>
      <w:rFonts w:ascii="Arial" w:hAnsi="Arial"/>
      <w:b/>
      <w:color w:val="616365"/>
      <w:sz w:val="22"/>
    </w:rPr>
  </w:style>
  <w:style w:type="paragraph" w:customStyle="1" w:styleId="BulletListItem">
    <w:name w:val="BulletListItem"/>
    <w:autoRedefine/>
    <w:rsid w:val="001E71A3"/>
    <w:pPr>
      <w:numPr>
        <w:numId w:val="1"/>
      </w:numPr>
      <w:spacing w:before="20" w:after="60" w:line="260" w:lineRule="exact"/>
    </w:pPr>
    <w:rPr>
      <w:rFonts w:ascii="Arial" w:hAnsi="Arial"/>
      <w:color w:val="616365"/>
      <w:sz w:val="22"/>
      <w:szCs w:val="24"/>
    </w:rPr>
  </w:style>
  <w:style w:type="paragraph" w:customStyle="1" w:styleId="BulletListItemInd">
    <w:name w:val="BulletListItemInd"/>
    <w:basedOn w:val="Normal"/>
    <w:autoRedefine/>
    <w:rsid w:val="001E71A3"/>
    <w:pPr>
      <w:numPr>
        <w:numId w:val="4"/>
      </w:numPr>
      <w:spacing w:before="20" w:after="60" w:line="260" w:lineRule="exact"/>
      <w:ind w:right="720"/>
    </w:pPr>
    <w:rPr>
      <w:rFonts w:ascii="Arial" w:hAnsi="Arial"/>
      <w:color w:val="616365"/>
      <w:sz w:val="22"/>
    </w:rPr>
  </w:style>
  <w:style w:type="character" w:customStyle="1" w:styleId="cMenuPath">
    <w:name w:val="cMenuPath"/>
    <w:basedOn w:val="DefaultParagraphFont"/>
    <w:rsid w:val="001E71A3"/>
    <w:rPr>
      <w:rFonts w:ascii="Arial" w:hAnsi="Arial"/>
      <w:b/>
      <w:i/>
      <w:color w:val="616365"/>
      <w:sz w:val="22"/>
    </w:rPr>
  </w:style>
  <w:style w:type="paragraph" w:customStyle="1" w:styleId="NumListItem">
    <w:name w:val="NumListItem"/>
    <w:basedOn w:val="Normal"/>
    <w:autoRedefine/>
    <w:rsid w:val="001E71A3"/>
    <w:pPr>
      <w:numPr>
        <w:numId w:val="2"/>
      </w:numPr>
      <w:spacing w:before="120" w:after="120"/>
    </w:pPr>
    <w:rPr>
      <w:rFonts w:ascii="Arial" w:hAnsi="Arial"/>
      <w:noProof/>
      <w:color w:val="616365"/>
      <w:sz w:val="20"/>
      <w:szCs w:val="20"/>
    </w:rPr>
  </w:style>
  <w:style w:type="paragraph" w:customStyle="1" w:styleId="NumListItem1">
    <w:name w:val="NumListItem1"/>
    <w:basedOn w:val="Normal"/>
    <w:next w:val="Normal"/>
    <w:autoRedefine/>
    <w:rsid w:val="001E71A3"/>
    <w:pPr>
      <w:numPr>
        <w:numId w:val="3"/>
      </w:numPr>
      <w:spacing w:before="240" w:after="120"/>
    </w:pPr>
    <w:rPr>
      <w:rFonts w:ascii="Arial" w:hAnsi="Arial"/>
      <w:noProof/>
      <w:color w:val="616365"/>
      <w:sz w:val="20"/>
      <w:szCs w:val="20"/>
    </w:rPr>
  </w:style>
  <w:style w:type="paragraph" w:customStyle="1" w:styleId="SectionName">
    <w:name w:val="SectionName"/>
    <w:autoRedefine/>
    <w:rsid w:val="001E71A3"/>
    <w:pPr>
      <w:spacing w:before="340" w:after="80" w:line="480" w:lineRule="exact"/>
    </w:pPr>
    <w:rPr>
      <w:rFonts w:ascii="Arial" w:hAnsi="Arial"/>
      <w:color w:val="FF5800"/>
      <w:sz w:val="40"/>
      <w:szCs w:val="24"/>
    </w:rPr>
  </w:style>
  <w:style w:type="paragraph" w:customStyle="1" w:styleId="HeadingRunIn">
    <w:name w:val="HeadingRunIn"/>
    <w:next w:val="Normal"/>
    <w:rsid w:val="001E71A3"/>
    <w:pPr>
      <w:keepNext/>
      <w:autoSpaceDE w:val="0"/>
      <w:autoSpaceDN w:val="0"/>
      <w:adjustRightInd w:val="0"/>
      <w:spacing w:before="120" w:line="280" w:lineRule="atLeast"/>
    </w:pPr>
    <w:rPr>
      <w:b/>
      <w:bCs/>
      <w:color w:val="000000"/>
      <w:w w:val="0"/>
      <w:sz w:val="24"/>
      <w:szCs w:val="24"/>
    </w:rPr>
  </w:style>
  <w:style w:type="character" w:customStyle="1" w:styleId="Heading1Char">
    <w:name w:val="Heading 1 Char"/>
    <w:basedOn w:val="DefaultParagraphFont"/>
    <w:link w:val="Heading1"/>
    <w:rsid w:val="00F32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2326"/>
    <w:pPr>
      <w:outlineLvl w:val="9"/>
    </w:pPr>
  </w:style>
  <w:style w:type="character" w:customStyle="1" w:styleId="Heading2Char">
    <w:name w:val="Heading 2 Char"/>
    <w:basedOn w:val="DefaultParagraphFont"/>
    <w:link w:val="Heading2"/>
    <w:rsid w:val="00F32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3232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F3232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F3232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F3232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3232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3232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32326"/>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F32326"/>
    <w:pPr>
      <w:spacing w:after="200"/>
    </w:pPr>
    <w:rPr>
      <w:b/>
      <w:bCs/>
      <w:color w:val="4F81BD" w:themeColor="accent1"/>
      <w:sz w:val="18"/>
      <w:szCs w:val="18"/>
    </w:rPr>
  </w:style>
  <w:style w:type="paragraph" w:styleId="Title">
    <w:name w:val="Title"/>
    <w:basedOn w:val="Normal"/>
    <w:next w:val="Normal"/>
    <w:link w:val="TitleChar"/>
    <w:qFormat/>
    <w:rsid w:val="00F323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23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323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3232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32326"/>
    <w:rPr>
      <w:b/>
      <w:bCs/>
    </w:rPr>
  </w:style>
  <w:style w:type="character" w:styleId="Emphasis">
    <w:name w:val="Emphasis"/>
    <w:uiPriority w:val="20"/>
    <w:qFormat/>
    <w:rsid w:val="00F32326"/>
    <w:rPr>
      <w:i/>
      <w:iCs/>
    </w:rPr>
  </w:style>
  <w:style w:type="paragraph" w:styleId="NoSpacing">
    <w:name w:val="No Spacing"/>
    <w:basedOn w:val="Normal"/>
    <w:link w:val="NoSpacingChar"/>
    <w:uiPriority w:val="1"/>
    <w:qFormat/>
    <w:rsid w:val="00F32326"/>
  </w:style>
  <w:style w:type="paragraph" w:styleId="Quote">
    <w:name w:val="Quote"/>
    <w:basedOn w:val="Normal"/>
    <w:next w:val="Normal"/>
    <w:link w:val="QuoteChar"/>
    <w:uiPriority w:val="29"/>
    <w:qFormat/>
    <w:rsid w:val="00F32326"/>
    <w:rPr>
      <w:i/>
      <w:iCs/>
      <w:color w:val="000000" w:themeColor="text1"/>
    </w:rPr>
  </w:style>
  <w:style w:type="character" w:customStyle="1" w:styleId="QuoteChar">
    <w:name w:val="Quote Char"/>
    <w:basedOn w:val="DefaultParagraphFont"/>
    <w:link w:val="Quote"/>
    <w:uiPriority w:val="29"/>
    <w:rsid w:val="00F32326"/>
    <w:rPr>
      <w:i/>
      <w:iCs/>
      <w:color w:val="000000" w:themeColor="text1"/>
      <w:sz w:val="24"/>
      <w:szCs w:val="24"/>
    </w:rPr>
  </w:style>
  <w:style w:type="paragraph" w:styleId="IntenseQuote">
    <w:name w:val="Intense Quote"/>
    <w:basedOn w:val="Normal"/>
    <w:next w:val="Normal"/>
    <w:link w:val="IntenseQuoteChar"/>
    <w:uiPriority w:val="30"/>
    <w:qFormat/>
    <w:rsid w:val="00F32326"/>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F32326"/>
    <w:rPr>
      <w:rFonts w:eastAsiaTheme="majorEastAsia" w:cstheme="majorBidi"/>
      <w:b/>
      <w:bCs/>
      <w:i/>
      <w:iCs/>
      <w:color w:val="4F81BD" w:themeColor="accent1"/>
      <w:sz w:val="24"/>
      <w:szCs w:val="24"/>
    </w:rPr>
  </w:style>
  <w:style w:type="character" w:styleId="SubtleEmphasis">
    <w:name w:val="Subtle Emphasis"/>
    <w:uiPriority w:val="19"/>
    <w:qFormat/>
    <w:rsid w:val="00F32326"/>
    <w:rPr>
      <w:i/>
      <w:iCs/>
      <w:color w:val="808080" w:themeColor="text1" w:themeTint="7F"/>
    </w:rPr>
  </w:style>
  <w:style w:type="character" w:styleId="IntenseEmphasis">
    <w:name w:val="Intense Emphasis"/>
    <w:uiPriority w:val="21"/>
    <w:qFormat/>
    <w:rsid w:val="00F32326"/>
    <w:rPr>
      <w:b/>
      <w:bCs/>
      <w:i/>
      <w:iCs/>
      <w:color w:val="4F81BD" w:themeColor="accent1"/>
    </w:rPr>
  </w:style>
  <w:style w:type="character" w:styleId="SubtleReference">
    <w:name w:val="Subtle Reference"/>
    <w:uiPriority w:val="31"/>
    <w:qFormat/>
    <w:rsid w:val="00F32326"/>
    <w:rPr>
      <w:smallCaps/>
      <w:color w:val="C0504D" w:themeColor="accent2"/>
      <w:u w:val="single"/>
    </w:rPr>
  </w:style>
  <w:style w:type="character" w:styleId="IntenseReference">
    <w:name w:val="Intense Reference"/>
    <w:uiPriority w:val="32"/>
    <w:qFormat/>
    <w:rsid w:val="00F32326"/>
    <w:rPr>
      <w:b/>
      <w:bCs/>
      <w:smallCaps/>
      <w:color w:val="C0504D" w:themeColor="accent2"/>
      <w:spacing w:val="5"/>
      <w:u w:val="single"/>
    </w:rPr>
  </w:style>
  <w:style w:type="character" w:styleId="BookTitle">
    <w:name w:val="Book Title"/>
    <w:uiPriority w:val="33"/>
    <w:qFormat/>
    <w:rsid w:val="00F32326"/>
    <w:rPr>
      <w:b/>
      <w:bCs/>
      <w:smallCaps/>
      <w:spacing w:val="5"/>
    </w:rPr>
  </w:style>
  <w:style w:type="paragraph" w:styleId="TOC1">
    <w:name w:val="toc 1"/>
    <w:basedOn w:val="Normal"/>
    <w:next w:val="Normal"/>
    <w:autoRedefine/>
    <w:uiPriority w:val="39"/>
    <w:rsid w:val="00F32326"/>
    <w:pPr>
      <w:spacing w:after="100"/>
    </w:pPr>
  </w:style>
  <w:style w:type="paragraph" w:styleId="TOC2">
    <w:name w:val="toc 2"/>
    <w:basedOn w:val="Normal"/>
    <w:next w:val="Normal"/>
    <w:autoRedefine/>
    <w:uiPriority w:val="39"/>
    <w:rsid w:val="00B65AE2"/>
    <w:pPr>
      <w:spacing w:after="100"/>
      <w:ind w:left="240"/>
    </w:pPr>
  </w:style>
  <w:style w:type="paragraph" w:styleId="TOC3">
    <w:name w:val="toc 3"/>
    <w:basedOn w:val="Normal"/>
    <w:next w:val="Normal"/>
    <w:autoRedefine/>
    <w:uiPriority w:val="39"/>
    <w:rsid w:val="00B65AE2"/>
    <w:pPr>
      <w:spacing w:after="100"/>
      <w:ind w:left="480"/>
    </w:pPr>
  </w:style>
  <w:style w:type="paragraph" w:styleId="NormalWeb">
    <w:name w:val="Normal (Web)"/>
    <w:basedOn w:val="Normal"/>
    <w:uiPriority w:val="99"/>
    <w:unhideWhenUsed/>
    <w:rsid w:val="00B65AE2"/>
    <w:pPr>
      <w:spacing w:before="100" w:beforeAutospacing="1" w:after="100" w:afterAutospacing="1"/>
    </w:pPr>
  </w:style>
  <w:style w:type="paragraph" w:customStyle="1" w:styleId="Orangebullet">
    <w:name w:val="Orangebullet"/>
    <w:basedOn w:val="ListParagraph"/>
    <w:qFormat/>
    <w:rsid w:val="006C3279"/>
    <w:pPr>
      <w:numPr>
        <w:ilvl w:val="0"/>
        <w:numId w:val="5"/>
      </w:numPr>
    </w:pPr>
    <w:rPr>
      <w:kern w:val="24"/>
    </w:rPr>
  </w:style>
  <w:style w:type="character" w:customStyle="1" w:styleId="NoSpacingChar">
    <w:name w:val="No Spacing Char"/>
    <w:basedOn w:val="DefaultParagraphFont"/>
    <w:link w:val="NoSpacing"/>
    <w:uiPriority w:val="1"/>
    <w:rsid w:val="00253C31"/>
    <w:rPr>
      <w:rFonts w:asciiTheme="minorHAnsi" w:hAnsiTheme="minorHAnsi"/>
      <w:sz w:val="24"/>
      <w:szCs w:val="24"/>
    </w:rPr>
  </w:style>
  <w:style w:type="paragraph" w:styleId="PlainText">
    <w:name w:val="Plain Text"/>
    <w:basedOn w:val="Normal"/>
    <w:link w:val="PlainTextChar"/>
    <w:uiPriority w:val="99"/>
    <w:unhideWhenUsed/>
    <w:rsid w:val="005721B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721B0"/>
    <w:rPr>
      <w:rFonts w:ascii="Consolas" w:eastAsiaTheme="minorHAnsi" w:hAnsi="Consolas" w:cstheme="minorBidi"/>
      <w:sz w:val="21"/>
      <w:szCs w:val="21"/>
    </w:rPr>
  </w:style>
  <w:style w:type="character" w:styleId="CommentReference">
    <w:name w:val="annotation reference"/>
    <w:basedOn w:val="DefaultParagraphFont"/>
    <w:rsid w:val="00093A64"/>
    <w:rPr>
      <w:sz w:val="18"/>
      <w:szCs w:val="18"/>
    </w:rPr>
  </w:style>
  <w:style w:type="paragraph" w:styleId="CommentText">
    <w:name w:val="annotation text"/>
    <w:basedOn w:val="Normal"/>
    <w:link w:val="CommentTextChar"/>
    <w:rsid w:val="00093A64"/>
  </w:style>
  <w:style w:type="character" w:customStyle="1" w:styleId="CommentTextChar">
    <w:name w:val="Comment Text Char"/>
    <w:basedOn w:val="DefaultParagraphFont"/>
    <w:link w:val="CommentText"/>
    <w:rsid w:val="00093A64"/>
    <w:rPr>
      <w:rFonts w:asciiTheme="minorHAnsi" w:hAnsiTheme="minorHAnsi"/>
      <w:sz w:val="24"/>
      <w:szCs w:val="24"/>
    </w:rPr>
  </w:style>
  <w:style w:type="paragraph" w:styleId="CommentSubject">
    <w:name w:val="annotation subject"/>
    <w:basedOn w:val="CommentText"/>
    <w:next w:val="CommentText"/>
    <w:link w:val="CommentSubjectChar"/>
    <w:rsid w:val="00093A64"/>
    <w:rPr>
      <w:b/>
      <w:bCs/>
      <w:sz w:val="20"/>
      <w:szCs w:val="20"/>
    </w:rPr>
  </w:style>
  <w:style w:type="character" w:customStyle="1" w:styleId="CommentSubjectChar">
    <w:name w:val="Comment Subject Char"/>
    <w:basedOn w:val="CommentTextChar"/>
    <w:link w:val="CommentSubject"/>
    <w:rsid w:val="00093A64"/>
    <w:rPr>
      <w:rFonts w:asciiTheme="minorHAnsi" w:hAnsiTheme="minorHAnsi"/>
      <w:b/>
      <w:bCs/>
      <w:sz w:val="24"/>
      <w:szCs w:val="24"/>
    </w:rPr>
  </w:style>
  <w:style w:type="character" w:styleId="FollowedHyperlink">
    <w:name w:val="FollowedHyperlink"/>
    <w:basedOn w:val="DefaultParagraphFont"/>
    <w:rsid w:val="00B761E9"/>
    <w:rPr>
      <w:color w:val="800080" w:themeColor="followedHyperlink"/>
      <w:u w:val="single"/>
    </w:rPr>
  </w:style>
  <w:style w:type="character" w:customStyle="1" w:styleId="FooterChar">
    <w:name w:val="Footer Char"/>
    <w:basedOn w:val="DefaultParagraphFont"/>
    <w:link w:val="Footer"/>
    <w:uiPriority w:val="99"/>
    <w:rsid w:val="00F06103"/>
    <w:rPr>
      <w:rFonts w:asciiTheme="minorHAnsi" w:hAnsiTheme="minorHAnsi"/>
      <w:sz w:val="24"/>
      <w:szCs w:val="24"/>
    </w:rPr>
  </w:style>
  <w:style w:type="paragraph" w:styleId="FootnoteText">
    <w:name w:val="footnote text"/>
    <w:basedOn w:val="Normal"/>
    <w:link w:val="FootnoteTextChar"/>
    <w:rsid w:val="0048184D"/>
    <w:pPr>
      <w:overflowPunct w:val="0"/>
      <w:autoSpaceDE w:val="0"/>
      <w:autoSpaceDN w:val="0"/>
      <w:adjustRightInd w:val="0"/>
      <w:textAlignment w:val="baseline"/>
    </w:pPr>
    <w:rPr>
      <w:rFonts w:ascii="Arial" w:hAnsi="Arial"/>
      <w:sz w:val="18"/>
      <w:szCs w:val="20"/>
      <w:lang w:eastAsia="en-AU"/>
    </w:rPr>
  </w:style>
  <w:style w:type="character" w:customStyle="1" w:styleId="FootnoteTextChar">
    <w:name w:val="Footnote Text Char"/>
    <w:basedOn w:val="DefaultParagraphFont"/>
    <w:link w:val="FootnoteText"/>
    <w:rsid w:val="0048184D"/>
    <w:rPr>
      <w:rFonts w:ascii="Arial" w:hAnsi="Arial"/>
      <w:sz w:val="18"/>
      <w:lang w:eastAsia="en-AU"/>
    </w:rPr>
  </w:style>
  <w:style w:type="character" w:styleId="FootnoteReference">
    <w:name w:val="footnote reference"/>
    <w:basedOn w:val="DefaultParagraphFont"/>
    <w:rsid w:val="0048184D"/>
    <w:rPr>
      <w:sz w:val="20"/>
      <w:vertAlign w:val="superscript"/>
    </w:rPr>
  </w:style>
  <w:style w:type="paragraph" w:styleId="BodyText">
    <w:name w:val="Body Text"/>
    <w:basedOn w:val="Normal"/>
    <w:link w:val="BodyTextChar"/>
    <w:rsid w:val="0048184D"/>
    <w:pPr>
      <w:overflowPunct w:val="0"/>
      <w:autoSpaceDE w:val="0"/>
      <w:autoSpaceDN w:val="0"/>
      <w:adjustRightInd w:val="0"/>
      <w:spacing w:before="60" w:after="60"/>
      <w:jc w:val="both"/>
      <w:textAlignment w:val="baseline"/>
    </w:pPr>
    <w:rPr>
      <w:rFonts w:ascii="Arial" w:hAnsi="Arial"/>
      <w:szCs w:val="20"/>
      <w:lang w:eastAsia="en-AU"/>
    </w:rPr>
  </w:style>
  <w:style w:type="character" w:customStyle="1" w:styleId="BodyTextChar">
    <w:name w:val="Body Text Char"/>
    <w:basedOn w:val="DefaultParagraphFont"/>
    <w:link w:val="BodyText"/>
    <w:rsid w:val="0048184D"/>
    <w:rPr>
      <w:rFonts w:ascii="Arial" w:hAnsi="Arial"/>
      <w:sz w:val="24"/>
      <w:lang w:eastAsia="en-AU"/>
    </w:rPr>
  </w:style>
  <w:style w:type="paragraph" w:styleId="BodyText2">
    <w:name w:val="Body Text 2"/>
    <w:basedOn w:val="Normal"/>
    <w:link w:val="BodyText2Char"/>
    <w:rsid w:val="0048184D"/>
    <w:pPr>
      <w:overflowPunct w:val="0"/>
      <w:autoSpaceDE w:val="0"/>
      <w:autoSpaceDN w:val="0"/>
      <w:adjustRightInd w:val="0"/>
      <w:ind w:left="1440"/>
      <w:jc w:val="both"/>
      <w:textAlignment w:val="baseline"/>
    </w:pPr>
    <w:rPr>
      <w:rFonts w:ascii="Arial" w:hAnsi="Arial"/>
      <w:szCs w:val="20"/>
      <w:lang w:eastAsia="en-AU"/>
    </w:rPr>
  </w:style>
  <w:style w:type="character" w:customStyle="1" w:styleId="BodyText2Char">
    <w:name w:val="Body Text 2 Char"/>
    <w:basedOn w:val="DefaultParagraphFont"/>
    <w:link w:val="BodyText2"/>
    <w:rsid w:val="0048184D"/>
    <w:rPr>
      <w:rFonts w:ascii="Arial" w:hAnsi="Arial"/>
      <w:sz w:val="24"/>
      <w:lang w:eastAsia="en-AU"/>
    </w:rPr>
  </w:style>
  <w:style w:type="paragraph" w:styleId="BodyTextIndent2">
    <w:name w:val="Body Text Indent 2"/>
    <w:basedOn w:val="Normal"/>
    <w:link w:val="BodyTextIndent2Char"/>
    <w:rsid w:val="0048184D"/>
    <w:pPr>
      <w:overflowPunct w:val="0"/>
      <w:autoSpaceDE w:val="0"/>
      <w:autoSpaceDN w:val="0"/>
      <w:adjustRightInd w:val="0"/>
      <w:ind w:left="360"/>
      <w:jc w:val="both"/>
      <w:textAlignment w:val="baseline"/>
    </w:pPr>
    <w:rPr>
      <w:rFonts w:ascii="Arial" w:hAnsi="Arial"/>
      <w:szCs w:val="20"/>
      <w:lang w:eastAsia="en-AU"/>
    </w:rPr>
  </w:style>
  <w:style w:type="character" w:customStyle="1" w:styleId="BodyTextIndent2Char">
    <w:name w:val="Body Text Indent 2 Char"/>
    <w:basedOn w:val="DefaultParagraphFont"/>
    <w:link w:val="BodyTextIndent2"/>
    <w:rsid w:val="0048184D"/>
    <w:rPr>
      <w:rFonts w:ascii="Arial" w:hAnsi="Arial"/>
      <w:sz w:val="24"/>
      <w:lang w:eastAsia="en-AU"/>
    </w:rPr>
  </w:style>
  <w:style w:type="paragraph" w:customStyle="1" w:styleId="ABodyBullet2">
    <w:name w:val="A_Body Bullet 2"/>
    <w:basedOn w:val="Normal"/>
    <w:rsid w:val="0048184D"/>
    <w:pPr>
      <w:tabs>
        <w:tab w:val="left" w:pos="792"/>
      </w:tabs>
      <w:overflowPunct w:val="0"/>
      <w:autoSpaceDE w:val="0"/>
      <w:autoSpaceDN w:val="0"/>
      <w:adjustRightInd w:val="0"/>
      <w:spacing w:before="60" w:after="60"/>
      <w:ind w:left="792" w:hanging="360"/>
      <w:textAlignment w:val="baseline"/>
    </w:pPr>
    <w:rPr>
      <w:rFonts w:ascii="Arial" w:hAnsi="Arial"/>
      <w:sz w:val="22"/>
      <w:szCs w:val="20"/>
      <w:lang w:eastAsia="en-AU"/>
    </w:rPr>
  </w:style>
  <w:style w:type="paragraph" w:customStyle="1" w:styleId="Default">
    <w:name w:val="Default"/>
    <w:rsid w:val="00C37AD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256"/>
    <w:rPr>
      <w:rFonts w:asciiTheme="minorHAnsi" w:hAnsiTheme="minorHAnsi"/>
      <w:sz w:val="24"/>
      <w:szCs w:val="24"/>
    </w:rPr>
  </w:style>
  <w:style w:type="paragraph" w:styleId="Heading1">
    <w:name w:val="heading 1"/>
    <w:basedOn w:val="Normal"/>
    <w:next w:val="Normal"/>
    <w:link w:val="Heading1Char"/>
    <w:qFormat/>
    <w:rsid w:val="00F323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323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323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323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3232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3232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3232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3232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3232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42CE"/>
    <w:pPr>
      <w:tabs>
        <w:tab w:val="center" w:pos="4320"/>
        <w:tab w:val="right" w:pos="8640"/>
      </w:tabs>
    </w:pPr>
  </w:style>
  <w:style w:type="paragraph" w:styleId="Footer">
    <w:name w:val="footer"/>
    <w:basedOn w:val="Normal"/>
    <w:link w:val="FooterChar"/>
    <w:uiPriority w:val="99"/>
    <w:rsid w:val="009842CE"/>
    <w:pPr>
      <w:tabs>
        <w:tab w:val="center" w:pos="4320"/>
        <w:tab w:val="right" w:pos="8640"/>
      </w:tabs>
    </w:pPr>
  </w:style>
  <w:style w:type="paragraph" w:customStyle="1" w:styleId="Orangesmalltitle">
    <w:name w:val="Orange small title"/>
    <w:basedOn w:val="Normal"/>
    <w:rsid w:val="005D70F6"/>
    <w:pPr>
      <w:autoSpaceDE w:val="0"/>
      <w:autoSpaceDN w:val="0"/>
      <w:adjustRightInd w:val="0"/>
      <w:spacing w:after="89" w:line="360" w:lineRule="atLeast"/>
      <w:textAlignment w:val="center"/>
    </w:pPr>
    <w:rPr>
      <w:rFonts w:ascii="Whitney (OTF) Medium" w:hAnsi="Whitney (OTF) Medium" w:cs="Whitney (OTF) Medium"/>
      <w:color w:val="F68F1D"/>
      <w:spacing w:val="18"/>
      <w:sz w:val="18"/>
      <w:szCs w:val="18"/>
    </w:rPr>
  </w:style>
  <w:style w:type="paragraph" w:customStyle="1" w:styleId="TitlePractice">
    <w:name w:val="Title/Practice"/>
    <w:basedOn w:val="Normal"/>
    <w:rsid w:val="005D70F6"/>
    <w:pPr>
      <w:autoSpaceDE w:val="0"/>
      <w:autoSpaceDN w:val="0"/>
      <w:adjustRightInd w:val="0"/>
      <w:spacing w:line="440" w:lineRule="atLeast"/>
      <w:textAlignment w:val="center"/>
    </w:pPr>
    <w:rPr>
      <w:rFonts w:ascii="Whitney (OTF) Medium" w:hAnsi="Whitney (OTF) Medium" w:cs="Whitney (OTF) Medium"/>
      <w:color w:val="807E82"/>
      <w:spacing w:val="10"/>
      <w:sz w:val="32"/>
      <w:szCs w:val="32"/>
    </w:rPr>
  </w:style>
  <w:style w:type="character" w:styleId="PageNumber">
    <w:name w:val="page number"/>
    <w:basedOn w:val="DefaultParagraphFont"/>
    <w:rsid w:val="00D70554"/>
  </w:style>
  <w:style w:type="paragraph" w:styleId="ListParagraph">
    <w:name w:val="List Paragraph"/>
    <w:basedOn w:val="Normal"/>
    <w:uiPriority w:val="34"/>
    <w:qFormat/>
    <w:rsid w:val="00F32326"/>
    <w:pPr>
      <w:numPr>
        <w:ilvl w:val="1"/>
      </w:numPr>
      <w:tabs>
        <w:tab w:val="num" w:pos="1440"/>
      </w:tabs>
      <w:spacing w:after="200" w:line="276" w:lineRule="auto"/>
      <w:ind w:left="720" w:hanging="360"/>
      <w:contextualSpacing/>
    </w:pPr>
    <w:rPr>
      <w:rFonts w:eastAsiaTheme="minorHAnsi" w:cstheme="minorBidi"/>
      <w:sz w:val="22"/>
      <w:szCs w:val="22"/>
    </w:rPr>
  </w:style>
  <w:style w:type="character" w:styleId="Hyperlink">
    <w:name w:val="Hyperlink"/>
    <w:basedOn w:val="DefaultParagraphFont"/>
    <w:uiPriority w:val="99"/>
    <w:unhideWhenUsed/>
    <w:rsid w:val="00147BF4"/>
    <w:rPr>
      <w:color w:val="0000FF" w:themeColor="hyperlink"/>
      <w:u w:val="single"/>
    </w:rPr>
  </w:style>
  <w:style w:type="paragraph" w:styleId="BalloonText">
    <w:name w:val="Balloon Text"/>
    <w:basedOn w:val="Normal"/>
    <w:link w:val="BalloonTextChar"/>
    <w:rsid w:val="00EC5CB0"/>
    <w:rPr>
      <w:rFonts w:ascii="Tahoma" w:hAnsi="Tahoma" w:cs="Tahoma"/>
      <w:sz w:val="16"/>
      <w:szCs w:val="16"/>
    </w:rPr>
  </w:style>
  <w:style w:type="character" w:customStyle="1" w:styleId="BalloonTextChar">
    <w:name w:val="Balloon Text Char"/>
    <w:basedOn w:val="DefaultParagraphFont"/>
    <w:link w:val="BalloonText"/>
    <w:rsid w:val="00EC5CB0"/>
    <w:rPr>
      <w:rFonts w:ascii="Tahoma" w:hAnsi="Tahoma" w:cs="Tahoma"/>
      <w:sz w:val="16"/>
      <w:szCs w:val="16"/>
    </w:rPr>
  </w:style>
  <w:style w:type="paragraph" w:customStyle="1" w:styleId="ConceptName">
    <w:name w:val="ConceptName"/>
    <w:basedOn w:val="Normal"/>
    <w:next w:val="ConceptDesc"/>
    <w:autoRedefine/>
    <w:rsid w:val="001E71A3"/>
    <w:pPr>
      <w:spacing w:before="400" w:line="340" w:lineRule="exact"/>
    </w:pPr>
    <w:rPr>
      <w:rFonts w:ascii="Arial" w:hAnsi="Arial"/>
      <w:color w:val="FF5800"/>
      <w:sz w:val="32"/>
    </w:rPr>
  </w:style>
  <w:style w:type="paragraph" w:customStyle="1" w:styleId="ConceptDesc">
    <w:name w:val="ConceptDesc"/>
    <w:basedOn w:val="Normal"/>
    <w:autoRedefine/>
    <w:rsid w:val="001E71A3"/>
    <w:pPr>
      <w:spacing w:before="120" w:after="120" w:line="280" w:lineRule="exact"/>
      <w:ind w:left="720"/>
    </w:pPr>
    <w:rPr>
      <w:rFonts w:ascii="Arial" w:hAnsi="Arial"/>
      <w:color w:val="616365"/>
      <w:sz w:val="22"/>
      <w:szCs w:val="22"/>
    </w:rPr>
  </w:style>
  <w:style w:type="character" w:customStyle="1" w:styleId="Bold">
    <w:name w:val="Bold"/>
    <w:basedOn w:val="DefaultParagraphFont"/>
    <w:rsid w:val="001E71A3"/>
    <w:rPr>
      <w:rFonts w:ascii="Arial" w:hAnsi="Arial"/>
      <w:b/>
      <w:color w:val="616365"/>
      <w:sz w:val="22"/>
    </w:rPr>
  </w:style>
  <w:style w:type="paragraph" w:customStyle="1" w:styleId="BulletListItem">
    <w:name w:val="BulletListItem"/>
    <w:autoRedefine/>
    <w:rsid w:val="001E71A3"/>
    <w:pPr>
      <w:numPr>
        <w:numId w:val="1"/>
      </w:numPr>
      <w:spacing w:before="20" w:after="60" w:line="260" w:lineRule="exact"/>
    </w:pPr>
    <w:rPr>
      <w:rFonts w:ascii="Arial" w:hAnsi="Arial"/>
      <w:color w:val="616365"/>
      <w:sz w:val="22"/>
      <w:szCs w:val="24"/>
    </w:rPr>
  </w:style>
  <w:style w:type="paragraph" w:customStyle="1" w:styleId="BulletListItemInd">
    <w:name w:val="BulletListItemInd"/>
    <w:basedOn w:val="Normal"/>
    <w:autoRedefine/>
    <w:rsid w:val="001E71A3"/>
    <w:pPr>
      <w:numPr>
        <w:numId w:val="4"/>
      </w:numPr>
      <w:spacing w:before="20" w:after="60" w:line="260" w:lineRule="exact"/>
      <w:ind w:right="720"/>
    </w:pPr>
    <w:rPr>
      <w:rFonts w:ascii="Arial" w:hAnsi="Arial"/>
      <w:color w:val="616365"/>
      <w:sz w:val="22"/>
    </w:rPr>
  </w:style>
  <w:style w:type="character" w:customStyle="1" w:styleId="cMenuPath">
    <w:name w:val="cMenuPath"/>
    <w:basedOn w:val="DefaultParagraphFont"/>
    <w:rsid w:val="001E71A3"/>
    <w:rPr>
      <w:rFonts w:ascii="Arial" w:hAnsi="Arial"/>
      <w:b/>
      <w:i/>
      <w:color w:val="616365"/>
      <w:sz w:val="22"/>
    </w:rPr>
  </w:style>
  <w:style w:type="paragraph" w:customStyle="1" w:styleId="NumListItem">
    <w:name w:val="NumListItem"/>
    <w:basedOn w:val="Normal"/>
    <w:autoRedefine/>
    <w:rsid w:val="001E71A3"/>
    <w:pPr>
      <w:numPr>
        <w:numId w:val="2"/>
      </w:numPr>
      <w:spacing w:before="120" w:after="120"/>
    </w:pPr>
    <w:rPr>
      <w:rFonts w:ascii="Arial" w:hAnsi="Arial"/>
      <w:noProof/>
      <w:color w:val="616365"/>
      <w:sz w:val="20"/>
      <w:szCs w:val="20"/>
    </w:rPr>
  </w:style>
  <w:style w:type="paragraph" w:customStyle="1" w:styleId="NumListItem1">
    <w:name w:val="NumListItem1"/>
    <w:basedOn w:val="Normal"/>
    <w:next w:val="Normal"/>
    <w:autoRedefine/>
    <w:rsid w:val="001E71A3"/>
    <w:pPr>
      <w:numPr>
        <w:numId w:val="3"/>
      </w:numPr>
      <w:spacing w:before="240" w:after="120"/>
    </w:pPr>
    <w:rPr>
      <w:rFonts w:ascii="Arial" w:hAnsi="Arial"/>
      <w:noProof/>
      <w:color w:val="616365"/>
      <w:sz w:val="20"/>
      <w:szCs w:val="20"/>
    </w:rPr>
  </w:style>
  <w:style w:type="paragraph" w:customStyle="1" w:styleId="SectionName">
    <w:name w:val="SectionName"/>
    <w:autoRedefine/>
    <w:rsid w:val="001E71A3"/>
    <w:pPr>
      <w:spacing w:before="340" w:after="80" w:line="480" w:lineRule="exact"/>
    </w:pPr>
    <w:rPr>
      <w:rFonts w:ascii="Arial" w:hAnsi="Arial"/>
      <w:color w:val="FF5800"/>
      <w:sz w:val="40"/>
      <w:szCs w:val="24"/>
    </w:rPr>
  </w:style>
  <w:style w:type="paragraph" w:customStyle="1" w:styleId="HeadingRunIn">
    <w:name w:val="HeadingRunIn"/>
    <w:next w:val="Normal"/>
    <w:rsid w:val="001E71A3"/>
    <w:pPr>
      <w:keepNext/>
      <w:autoSpaceDE w:val="0"/>
      <w:autoSpaceDN w:val="0"/>
      <w:adjustRightInd w:val="0"/>
      <w:spacing w:before="120" w:line="280" w:lineRule="atLeast"/>
    </w:pPr>
    <w:rPr>
      <w:b/>
      <w:bCs/>
      <w:color w:val="000000"/>
      <w:w w:val="0"/>
      <w:sz w:val="24"/>
      <w:szCs w:val="24"/>
    </w:rPr>
  </w:style>
  <w:style w:type="character" w:customStyle="1" w:styleId="Heading1Char">
    <w:name w:val="Heading 1 Char"/>
    <w:basedOn w:val="DefaultParagraphFont"/>
    <w:link w:val="Heading1"/>
    <w:rsid w:val="00F32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2326"/>
    <w:pPr>
      <w:outlineLvl w:val="9"/>
    </w:pPr>
  </w:style>
  <w:style w:type="character" w:customStyle="1" w:styleId="Heading2Char">
    <w:name w:val="Heading 2 Char"/>
    <w:basedOn w:val="DefaultParagraphFont"/>
    <w:link w:val="Heading2"/>
    <w:rsid w:val="00F32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3232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F3232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F3232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F3232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3232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3232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32326"/>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F32326"/>
    <w:pPr>
      <w:spacing w:after="200"/>
    </w:pPr>
    <w:rPr>
      <w:b/>
      <w:bCs/>
      <w:color w:val="4F81BD" w:themeColor="accent1"/>
      <w:sz w:val="18"/>
      <w:szCs w:val="18"/>
    </w:rPr>
  </w:style>
  <w:style w:type="paragraph" w:styleId="Title">
    <w:name w:val="Title"/>
    <w:basedOn w:val="Normal"/>
    <w:next w:val="Normal"/>
    <w:link w:val="TitleChar"/>
    <w:qFormat/>
    <w:rsid w:val="00F323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23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323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3232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32326"/>
    <w:rPr>
      <w:b/>
      <w:bCs/>
    </w:rPr>
  </w:style>
  <w:style w:type="character" w:styleId="Emphasis">
    <w:name w:val="Emphasis"/>
    <w:uiPriority w:val="20"/>
    <w:qFormat/>
    <w:rsid w:val="00F32326"/>
    <w:rPr>
      <w:i/>
      <w:iCs/>
    </w:rPr>
  </w:style>
  <w:style w:type="paragraph" w:styleId="NoSpacing">
    <w:name w:val="No Spacing"/>
    <w:basedOn w:val="Normal"/>
    <w:link w:val="NoSpacingChar"/>
    <w:uiPriority w:val="1"/>
    <w:qFormat/>
    <w:rsid w:val="00F32326"/>
  </w:style>
  <w:style w:type="paragraph" w:styleId="Quote">
    <w:name w:val="Quote"/>
    <w:basedOn w:val="Normal"/>
    <w:next w:val="Normal"/>
    <w:link w:val="QuoteChar"/>
    <w:uiPriority w:val="29"/>
    <w:qFormat/>
    <w:rsid w:val="00F32326"/>
    <w:rPr>
      <w:i/>
      <w:iCs/>
      <w:color w:val="000000" w:themeColor="text1"/>
    </w:rPr>
  </w:style>
  <w:style w:type="character" w:customStyle="1" w:styleId="QuoteChar">
    <w:name w:val="Quote Char"/>
    <w:basedOn w:val="DefaultParagraphFont"/>
    <w:link w:val="Quote"/>
    <w:uiPriority w:val="29"/>
    <w:rsid w:val="00F32326"/>
    <w:rPr>
      <w:i/>
      <w:iCs/>
      <w:color w:val="000000" w:themeColor="text1"/>
      <w:sz w:val="24"/>
      <w:szCs w:val="24"/>
    </w:rPr>
  </w:style>
  <w:style w:type="paragraph" w:styleId="IntenseQuote">
    <w:name w:val="Intense Quote"/>
    <w:basedOn w:val="Normal"/>
    <w:next w:val="Normal"/>
    <w:link w:val="IntenseQuoteChar"/>
    <w:uiPriority w:val="30"/>
    <w:qFormat/>
    <w:rsid w:val="00F32326"/>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F32326"/>
    <w:rPr>
      <w:rFonts w:eastAsiaTheme="majorEastAsia" w:cstheme="majorBidi"/>
      <w:b/>
      <w:bCs/>
      <w:i/>
      <w:iCs/>
      <w:color w:val="4F81BD" w:themeColor="accent1"/>
      <w:sz w:val="24"/>
      <w:szCs w:val="24"/>
    </w:rPr>
  </w:style>
  <w:style w:type="character" w:styleId="SubtleEmphasis">
    <w:name w:val="Subtle Emphasis"/>
    <w:uiPriority w:val="19"/>
    <w:qFormat/>
    <w:rsid w:val="00F32326"/>
    <w:rPr>
      <w:i/>
      <w:iCs/>
      <w:color w:val="808080" w:themeColor="text1" w:themeTint="7F"/>
    </w:rPr>
  </w:style>
  <w:style w:type="character" w:styleId="IntenseEmphasis">
    <w:name w:val="Intense Emphasis"/>
    <w:uiPriority w:val="21"/>
    <w:qFormat/>
    <w:rsid w:val="00F32326"/>
    <w:rPr>
      <w:b/>
      <w:bCs/>
      <w:i/>
      <w:iCs/>
      <w:color w:val="4F81BD" w:themeColor="accent1"/>
    </w:rPr>
  </w:style>
  <w:style w:type="character" w:styleId="SubtleReference">
    <w:name w:val="Subtle Reference"/>
    <w:uiPriority w:val="31"/>
    <w:qFormat/>
    <w:rsid w:val="00F32326"/>
    <w:rPr>
      <w:smallCaps/>
      <w:color w:val="C0504D" w:themeColor="accent2"/>
      <w:u w:val="single"/>
    </w:rPr>
  </w:style>
  <w:style w:type="character" w:styleId="IntenseReference">
    <w:name w:val="Intense Reference"/>
    <w:uiPriority w:val="32"/>
    <w:qFormat/>
    <w:rsid w:val="00F32326"/>
    <w:rPr>
      <w:b/>
      <w:bCs/>
      <w:smallCaps/>
      <w:color w:val="C0504D" w:themeColor="accent2"/>
      <w:spacing w:val="5"/>
      <w:u w:val="single"/>
    </w:rPr>
  </w:style>
  <w:style w:type="character" w:styleId="BookTitle">
    <w:name w:val="Book Title"/>
    <w:uiPriority w:val="33"/>
    <w:qFormat/>
    <w:rsid w:val="00F32326"/>
    <w:rPr>
      <w:b/>
      <w:bCs/>
      <w:smallCaps/>
      <w:spacing w:val="5"/>
    </w:rPr>
  </w:style>
  <w:style w:type="paragraph" w:styleId="TOC1">
    <w:name w:val="toc 1"/>
    <w:basedOn w:val="Normal"/>
    <w:next w:val="Normal"/>
    <w:autoRedefine/>
    <w:uiPriority w:val="39"/>
    <w:rsid w:val="00F32326"/>
    <w:pPr>
      <w:spacing w:after="100"/>
    </w:pPr>
  </w:style>
  <w:style w:type="paragraph" w:styleId="TOC2">
    <w:name w:val="toc 2"/>
    <w:basedOn w:val="Normal"/>
    <w:next w:val="Normal"/>
    <w:autoRedefine/>
    <w:uiPriority w:val="39"/>
    <w:rsid w:val="00B65AE2"/>
    <w:pPr>
      <w:spacing w:after="100"/>
      <w:ind w:left="240"/>
    </w:pPr>
  </w:style>
  <w:style w:type="paragraph" w:styleId="TOC3">
    <w:name w:val="toc 3"/>
    <w:basedOn w:val="Normal"/>
    <w:next w:val="Normal"/>
    <w:autoRedefine/>
    <w:uiPriority w:val="39"/>
    <w:rsid w:val="00B65AE2"/>
    <w:pPr>
      <w:spacing w:after="100"/>
      <w:ind w:left="480"/>
    </w:pPr>
  </w:style>
  <w:style w:type="paragraph" w:styleId="NormalWeb">
    <w:name w:val="Normal (Web)"/>
    <w:basedOn w:val="Normal"/>
    <w:uiPriority w:val="99"/>
    <w:unhideWhenUsed/>
    <w:rsid w:val="00B65AE2"/>
    <w:pPr>
      <w:spacing w:before="100" w:beforeAutospacing="1" w:after="100" w:afterAutospacing="1"/>
    </w:pPr>
  </w:style>
  <w:style w:type="paragraph" w:customStyle="1" w:styleId="Orangebullet">
    <w:name w:val="Orangebullet"/>
    <w:basedOn w:val="ListParagraph"/>
    <w:qFormat/>
    <w:rsid w:val="006C3279"/>
    <w:pPr>
      <w:numPr>
        <w:ilvl w:val="0"/>
        <w:numId w:val="5"/>
      </w:numPr>
    </w:pPr>
    <w:rPr>
      <w:kern w:val="24"/>
    </w:rPr>
  </w:style>
  <w:style w:type="character" w:customStyle="1" w:styleId="NoSpacingChar">
    <w:name w:val="No Spacing Char"/>
    <w:basedOn w:val="DefaultParagraphFont"/>
    <w:link w:val="NoSpacing"/>
    <w:uiPriority w:val="1"/>
    <w:rsid w:val="00253C31"/>
    <w:rPr>
      <w:rFonts w:asciiTheme="minorHAnsi" w:hAnsiTheme="minorHAnsi"/>
      <w:sz w:val="24"/>
      <w:szCs w:val="24"/>
    </w:rPr>
  </w:style>
  <w:style w:type="paragraph" w:styleId="PlainText">
    <w:name w:val="Plain Text"/>
    <w:basedOn w:val="Normal"/>
    <w:link w:val="PlainTextChar"/>
    <w:uiPriority w:val="99"/>
    <w:unhideWhenUsed/>
    <w:rsid w:val="005721B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721B0"/>
    <w:rPr>
      <w:rFonts w:ascii="Consolas" w:eastAsiaTheme="minorHAnsi" w:hAnsi="Consolas" w:cstheme="minorBidi"/>
      <w:sz w:val="21"/>
      <w:szCs w:val="21"/>
    </w:rPr>
  </w:style>
  <w:style w:type="character" w:styleId="CommentReference">
    <w:name w:val="annotation reference"/>
    <w:basedOn w:val="DefaultParagraphFont"/>
    <w:rsid w:val="00093A64"/>
    <w:rPr>
      <w:sz w:val="18"/>
      <w:szCs w:val="18"/>
    </w:rPr>
  </w:style>
  <w:style w:type="paragraph" w:styleId="CommentText">
    <w:name w:val="annotation text"/>
    <w:basedOn w:val="Normal"/>
    <w:link w:val="CommentTextChar"/>
    <w:rsid w:val="00093A64"/>
  </w:style>
  <w:style w:type="character" w:customStyle="1" w:styleId="CommentTextChar">
    <w:name w:val="Comment Text Char"/>
    <w:basedOn w:val="DefaultParagraphFont"/>
    <w:link w:val="CommentText"/>
    <w:rsid w:val="00093A64"/>
    <w:rPr>
      <w:rFonts w:asciiTheme="minorHAnsi" w:hAnsiTheme="minorHAnsi"/>
      <w:sz w:val="24"/>
      <w:szCs w:val="24"/>
    </w:rPr>
  </w:style>
  <w:style w:type="paragraph" w:styleId="CommentSubject">
    <w:name w:val="annotation subject"/>
    <w:basedOn w:val="CommentText"/>
    <w:next w:val="CommentText"/>
    <w:link w:val="CommentSubjectChar"/>
    <w:rsid w:val="00093A64"/>
    <w:rPr>
      <w:b/>
      <w:bCs/>
      <w:sz w:val="20"/>
      <w:szCs w:val="20"/>
    </w:rPr>
  </w:style>
  <w:style w:type="character" w:customStyle="1" w:styleId="CommentSubjectChar">
    <w:name w:val="Comment Subject Char"/>
    <w:basedOn w:val="CommentTextChar"/>
    <w:link w:val="CommentSubject"/>
    <w:rsid w:val="00093A64"/>
    <w:rPr>
      <w:rFonts w:asciiTheme="minorHAnsi" w:hAnsiTheme="minorHAnsi"/>
      <w:b/>
      <w:bCs/>
      <w:sz w:val="24"/>
      <w:szCs w:val="24"/>
    </w:rPr>
  </w:style>
  <w:style w:type="character" w:styleId="FollowedHyperlink">
    <w:name w:val="FollowedHyperlink"/>
    <w:basedOn w:val="DefaultParagraphFont"/>
    <w:rsid w:val="00B761E9"/>
    <w:rPr>
      <w:color w:val="800080" w:themeColor="followedHyperlink"/>
      <w:u w:val="single"/>
    </w:rPr>
  </w:style>
  <w:style w:type="character" w:customStyle="1" w:styleId="FooterChar">
    <w:name w:val="Footer Char"/>
    <w:basedOn w:val="DefaultParagraphFont"/>
    <w:link w:val="Footer"/>
    <w:uiPriority w:val="99"/>
    <w:rsid w:val="00F06103"/>
    <w:rPr>
      <w:rFonts w:asciiTheme="minorHAnsi" w:hAnsiTheme="minorHAnsi"/>
      <w:sz w:val="24"/>
      <w:szCs w:val="24"/>
    </w:rPr>
  </w:style>
  <w:style w:type="paragraph" w:styleId="FootnoteText">
    <w:name w:val="footnote text"/>
    <w:basedOn w:val="Normal"/>
    <w:link w:val="FootnoteTextChar"/>
    <w:rsid w:val="0048184D"/>
    <w:pPr>
      <w:overflowPunct w:val="0"/>
      <w:autoSpaceDE w:val="0"/>
      <w:autoSpaceDN w:val="0"/>
      <w:adjustRightInd w:val="0"/>
      <w:textAlignment w:val="baseline"/>
    </w:pPr>
    <w:rPr>
      <w:rFonts w:ascii="Arial" w:hAnsi="Arial"/>
      <w:sz w:val="18"/>
      <w:szCs w:val="20"/>
      <w:lang w:eastAsia="en-AU"/>
    </w:rPr>
  </w:style>
  <w:style w:type="character" w:customStyle="1" w:styleId="FootnoteTextChar">
    <w:name w:val="Footnote Text Char"/>
    <w:basedOn w:val="DefaultParagraphFont"/>
    <w:link w:val="FootnoteText"/>
    <w:rsid w:val="0048184D"/>
    <w:rPr>
      <w:rFonts w:ascii="Arial" w:hAnsi="Arial"/>
      <w:sz w:val="18"/>
      <w:lang w:eastAsia="en-AU"/>
    </w:rPr>
  </w:style>
  <w:style w:type="character" w:styleId="FootnoteReference">
    <w:name w:val="footnote reference"/>
    <w:basedOn w:val="DefaultParagraphFont"/>
    <w:rsid w:val="0048184D"/>
    <w:rPr>
      <w:sz w:val="20"/>
      <w:vertAlign w:val="superscript"/>
    </w:rPr>
  </w:style>
  <w:style w:type="paragraph" w:styleId="BodyText">
    <w:name w:val="Body Text"/>
    <w:basedOn w:val="Normal"/>
    <w:link w:val="BodyTextChar"/>
    <w:rsid w:val="0048184D"/>
    <w:pPr>
      <w:overflowPunct w:val="0"/>
      <w:autoSpaceDE w:val="0"/>
      <w:autoSpaceDN w:val="0"/>
      <w:adjustRightInd w:val="0"/>
      <w:spacing w:before="60" w:after="60"/>
      <w:jc w:val="both"/>
      <w:textAlignment w:val="baseline"/>
    </w:pPr>
    <w:rPr>
      <w:rFonts w:ascii="Arial" w:hAnsi="Arial"/>
      <w:szCs w:val="20"/>
      <w:lang w:eastAsia="en-AU"/>
    </w:rPr>
  </w:style>
  <w:style w:type="character" w:customStyle="1" w:styleId="BodyTextChar">
    <w:name w:val="Body Text Char"/>
    <w:basedOn w:val="DefaultParagraphFont"/>
    <w:link w:val="BodyText"/>
    <w:rsid w:val="0048184D"/>
    <w:rPr>
      <w:rFonts w:ascii="Arial" w:hAnsi="Arial"/>
      <w:sz w:val="24"/>
      <w:lang w:eastAsia="en-AU"/>
    </w:rPr>
  </w:style>
  <w:style w:type="paragraph" w:styleId="BodyText2">
    <w:name w:val="Body Text 2"/>
    <w:basedOn w:val="Normal"/>
    <w:link w:val="BodyText2Char"/>
    <w:rsid w:val="0048184D"/>
    <w:pPr>
      <w:overflowPunct w:val="0"/>
      <w:autoSpaceDE w:val="0"/>
      <w:autoSpaceDN w:val="0"/>
      <w:adjustRightInd w:val="0"/>
      <w:ind w:left="1440"/>
      <w:jc w:val="both"/>
      <w:textAlignment w:val="baseline"/>
    </w:pPr>
    <w:rPr>
      <w:rFonts w:ascii="Arial" w:hAnsi="Arial"/>
      <w:szCs w:val="20"/>
      <w:lang w:eastAsia="en-AU"/>
    </w:rPr>
  </w:style>
  <w:style w:type="character" w:customStyle="1" w:styleId="BodyText2Char">
    <w:name w:val="Body Text 2 Char"/>
    <w:basedOn w:val="DefaultParagraphFont"/>
    <w:link w:val="BodyText2"/>
    <w:rsid w:val="0048184D"/>
    <w:rPr>
      <w:rFonts w:ascii="Arial" w:hAnsi="Arial"/>
      <w:sz w:val="24"/>
      <w:lang w:eastAsia="en-AU"/>
    </w:rPr>
  </w:style>
  <w:style w:type="paragraph" w:styleId="BodyTextIndent2">
    <w:name w:val="Body Text Indent 2"/>
    <w:basedOn w:val="Normal"/>
    <w:link w:val="BodyTextIndent2Char"/>
    <w:rsid w:val="0048184D"/>
    <w:pPr>
      <w:overflowPunct w:val="0"/>
      <w:autoSpaceDE w:val="0"/>
      <w:autoSpaceDN w:val="0"/>
      <w:adjustRightInd w:val="0"/>
      <w:ind w:left="360"/>
      <w:jc w:val="both"/>
      <w:textAlignment w:val="baseline"/>
    </w:pPr>
    <w:rPr>
      <w:rFonts w:ascii="Arial" w:hAnsi="Arial"/>
      <w:szCs w:val="20"/>
      <w:lang w:eastAsia="en-AU"/>
    </w:rPr>
  </w:style>
  <w:style w:type="character" w:customStyle="1" w:styleId="BodyTextIndent2Char">
    <w:name w:val="Body Text Indent 2 Char"/>
    <w:basedOn w:val="DefaultParagraphFont"/>
    <w:link w:val="BodyTextIndent2"/>
    <w:rsid w:val="0048184D"/>
    <w:rPr>
      <w:rFonts w:ascii="Arial" w:hAnsi="Arial"/>
      <w:sz w:val="24"/>
      <w:lang w:eastAsia="en-AU"/>
    </w:rPr>
  </w:style>
  <w:style w:type="paragraph" w:customStyle="1" w:styleId="ABodyBullet2">
    <w:name w:val="A_Body Bullet 2"/>
    <w:basedOn w:val="Normal"/>
    <w:rsid w:val="0048184D"/>
    <w:pPr>
      <w:tabs>
        <w:tab w:val="left" w:pos="792"/>
      </w:tabs>
      <w:overflowPunct w:val="0"/>
      <w:autoSpaceDE w:val="0"/>
      <w:autoSpaceDN w:val="0"/>
      <w:adjustRightInd w:val="0"/>
      <w:spacing w:before="60" w:after="60"/>
      <w:ind w:left="792" w:hanging="360"/>
      <w:textAlignment w:val="baseline"/>
    </w:pPr>
    <w:rPr>
      <w:rFonts w:ascii="Arial" w:hAnsi="Arial"/>
      <w:sz w:val="22"/>
      <w:szCs w:val="20"/>
      <w:lang w:eastAsia="en-AU"/>
    </w:rPr>
  </w:style>
  <w:style w:type="paragraph" w:customStyle="1" w:styleId="Default">
    <w:name w:val="Default"/>
    <w:rsid w:val="00C37AD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4508">
      <w:bodyDiv w:val="1"/>
      <w:marLeft w:val="0"/>
      <w:marRight w:val="0"/>
      <w:marTop w:val="0"/>
      <w:marBottom w:val="0"/>
      <w:divBdr>
        <w:top w:val="none" w:sz="0" w:space="0" w:color="auto"/>
        <w:left w:val="none" w:sz="0" w:space="0" w:color="auto"/>
        <w:bottom w:val="none" w:sz="0" w:space="0" w:color="auto"/>
        <w:right w:val="none" w:sz="0" w:space="0" w:color="auto"/>
      </w:divBdr>
    </w:div>
    <w:div w:id="200678469">
      <w:bodyDiv w:val="1"/>
      <w:marLeft w:val="0"/>
      <w:marRight w:val="0"/>
      <w:marTop w:val="0"/>
      <w:marBottom w:val="0"/>
      <w:divBdr>
        <w:top w:val="none" w:sz="0" w:space="0" w:color="auto"/>
        <w:left w:val="none" w:sz="0" w:space="0" w:color="auto"/>
        <w:bottom w:val="none" w:sz="0" w:space="0" w:color="auto"/>
        <w:right w:val="none" w:sz="0" w:space="0" w:color="auto"/>
      </w:divBdr>
    </w:div>
    <w:div w:id="220754923">
      <w:bodyDiv w:val="1"/>
      <w:marLeft w:val="0"/>
      <w:marRight w:val="0"/>
      <w:marTop w:val="0"/>
      <w:marBottom w:val="0"/>
      <w:divBdr>
        <w:top w:val="none" w:sz="0" w:space="0" w:color="auto"/>
        <w:left w:val="none" w:sz="0" w:space="0" w:color="auto"/>
        <w:bottom w:val="none" w:sz="0" w:space="0" w:color="auto"/>
        <w:right w:val="none" w:sz="0" w:space="0" w:color="auto"/>
      </w:divBdr>
    </w:div>
    <w:div w:id="300308503">
      <w:bodyDiv w:val="1"/>
      <w:marLeft w:val="0"/>
      <w:marRight w:val="0"/>
      <w:marTop w:val="0"/>
      <w:marBottom w:val="0"/>
      <w:divBdr>
        <w:top w:val="none" w:sz="0" w:space="0" w:color="auto"/>
        <w:left w:val="none" w:sz="0" w:space="0" w:color="auto"/>
        <w:bottom w:val="none" w:sz="0" w:space="0" w:color="auto"/>
        <w:right w:val="none" w:sz="0" w:space="0" w:color="auto"/>
      </w:divBdr>
      <w:divsChild>
        <w:div w:id="170219406">
          <w:marLeft w:val="0"/>
          <w:marRight w:val="0"/>
          <w:marTop w:val="0"/>
          <w:marBottom w:val="0"/>
          <w:divBdr>
            <w:top w:val="none" w:sz="0" w:space="0" w:color="auto"/>
            <w:left w:val="none" w:sz="0" w:space="0" w:color="auto"/>
            <w:bottom w:val="none" w:sz="0" w:space="0" w:color="auto"/>
            <w:right w:val="none" w:sz="0" w:space="0" w:color="auto"/>
          </w:divBdr>
          <w:divsChild>
            <w:div w:id="1388187933">
              <w:marLeft w:val="0"/>
              <w:marRight w:val="0"/>
              <w:marTop w:val="0"/>
              <w:marBottom w:val="0"/>
              <w:divBdr>
                <w:top w:val="none" w:sz="0" w:space="0" w:color="auto"/>
                <w:left w:val="none" w:sz="0" w:space="0" w:color="auto"/>
                <w:bottom w:val="none" w:sz="0" w:space="0" w:color="auto"/>
                <w:right w:val="none" w:sz="0" w:space="0" w:color="auto"/>
              </w:divBdr>
              <w:divsChild>
                <w:div w:id="18020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4659">
      <w:bodyDiv w:val="1"/>
      <w:marLeft w:val="0"/>
      <w:marRight w:val="0"/>
      <w:marTop w:val="0"/>
      <w:marBottom w:val="0"/>
      <w:divBdr>
        <w:top w:val="none" w:sz="0" w:space="0" w:color="auto"/>
        <w:left w:val="none" w:sz="0" w:space="0" w:color="auto"/>
        <w:bottom w:val="none" w:sz="0" w:space="0" w:color="auto"/>
        <w:right w:val="none" w:sz="0" w:space="0" w:color="auto"/>
      </w:divBdr>
    </w:div>
    <w:div w:id="951670349">
      <w:bodyDiv w:val="1"/>
      <w:marLeft w:val="0"/>
      <w:marRight w:val="0"/>
      <w:marTop w:val="0"/>
      <w:marBottom w:val="0"/>
      <w:divBdr>
        <w:top w:val="none" w:sz="0" w:space="0" w:color="auto"/>
        <w:left w:val="none" w:sz="0" w:space="0" w:color="auto"/>
        <w:bottom w:val="none" w:sz="0" w:space="0" w:color="auto"/>
        <w:right w:val="none" w:sz="0" w:space="0" w:color="auto"/>
      </w:divBdr>
    </w:div>
    <w:div w:id="977370282">
      <w:bodyDiv w:val="1"/>
      <w:marLeft w:val="0"/>
      <w:marRight w:val="0"/>
      <w:marTop w:val="0"/>
      <w:marBottom w:val="0"/>
      <w:divBdr>
        <w:top w:val="none" w:sz="0" w:space="0" w:color="auto"/>
        <w:left w:val="none" w:sz="0" w:space="0" w:color="auto"/>
        <w:bottom w:val="none" w:sz="0" w:space="0" w:color="auto"/>
        <w:right w:val="none" w:sz="0" w:space="0" w:color="auto"/>
      </w:divBdr>
    </w:div>
    <w:div w:id="1009603458">
      <w:bodyDiv w:val="1"/>
      <w:marLeft w:val="0"/>
      <w:marRight w:val="0"/>
      <w:marTop w:val="0"/>
      <w:marBottom w:val="0"/>
      <w:divBdr>
        <w:top w:val="none" w:sz="0" w:space="0" w:color="auto"/>
        <w:left w:val="none" w:sz="0" w:space="0" w:color="auto"/>
        <w:bottom w:val="none" w:sz="0" w:space="0" w:color="auto"/>
        <w:right w:val="none" w:sz="0" w:space="0" w:color="auto"/>
      </w:divBdr>
    </w:div>
    <w:div w:id="1261447402">
      <w:bodyDiv w:val="1"/>
      <w:marLeft w:val="0"/>
      <w:marRight w:val="0"/>
      <w:marTop w:val="0"/>
      <w:marBottom w:val="0"/>
      <w:divBdr>
        <w:top w:val="none" w:sz="0" w:space="0" w:color="auto"/>
        <w:left w:val="none" w:sz="0" w:space="0" w:color="auto"/>
        <w:bottom w:val="none" w:sz="0" w:space="0" w:color="auto"/>
        <w:right w:val="none" w:sz="0" w:space="0" w:color="auto"/>
      </w:divBdr>
    </w:div>
    <w:div w:id="1458834959">
      <w:bodyDiv w:val="1"/>
      <w:marLeft w:val="0"/>
      <w:marRight w:val="0"/>
      <w:marTop w:val="0"/>
      <w:marBottom w:val="0"/>
      <w:divBdr>
        <w:top w:val="none" w:sz="0" w:space="0" w:color="auto"/>
        <w:left w:val="none" w:sz="0" w:space="0" w:color="auto"/>
        <w:bottom w:val="none" w:sz="0" w:space="0" w:color="auto"/>
        <w:right w:val="none" w:sz="0" w:space="0" w:color="auto"/>
      </w:divBdr>
      <w:divsChild>
        <w:div w:id="445273099">
          <w:marLeft w:val="0"/>
          <w:marRight w:val="0"/>
          <w:marTop w:val="0"/>
          <w:marBottom w:val="0"/>
          <w:divBdr>
            <w:top w:val="none" w:sz="0" w:space="0" w:color="auto"/>
            <w:left w:val="none" w:sz="0" w:space="0" w:color="auto"/>
            <w:bottom w:val="none" w:sz="0" w:space="0" w:color="auto"/>
            <w:right w:val="none" w:sz="0" w:space="0" w:color="auto"/>
          </w:divBdr>
          <w:divsChild>
            <w:div w:id="1572613824">
              <w:marLeft w:val="0"/>
              <w:marRight w:val="0"/>
              <w:marTop w:val="0"/>
              <w:marBottom w:val="0"/>
              <w:divBdr>
                <w:top w:val="none" w:sz="0" w:space="0" w:color="auto"/>
                <w:left w:val="none" w:sz="0" w:space="0" w:color="auto"/>
                <w:bottom w:val="none" w:sz="0" w:space="0" w:color="auto"/>
                <w:right w:val="none" w:sz="0" w:space="0" w:color="auto"/>
              </w:divBdr>
              <w:divsChild>
                <w:div w:id="1896239325">
                  <w:marLeft w:val="0"/>
                  <w:marRight w:val="0"/>
                  <w:marTop w:val="0"/>
                  <w:marBottom w:val="0"/>
                  <w:divBdr>
                    <w:top w:val="none" w:sz="0" w:space="0" w:color="auto"/>
                    <w:left w:val="single" w:sz="6" w:space="25" w:color="E2E2E2"/>
                    <w:bottom w:val="none" w:sz="0" w:space="0" w:color="auto"/>
                    <w:right w:val="none" w:sz="0" w:space="0" w:color="auto"/>
                  </w:divBdr>
                  <w:divsChild>
                    <w:div w:id="1582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08976">
      <w:bodyDiv w:val="1"/>
      <w:marLeft w:val="0"/>
      <w:marRight w:val="0"/>
      <w:marTop w:val="0"/>
      <w:marBottom w:val="0"/>
      <w:divBdr>
        <w:top w:val="none" w:sz="0" w:space="0" w:color="auto"/>
        <w:left w:val="none" w:sz="0" w:space="0" w:color="auto"/>
        <w:bottom w:val="none" w:sz="0" w:space="0" w:color="auto"/>
        <w:right w:val="none" w:sz="0" w:space="0" w:color="auto"/>
      </w:divBdr>
      <w:divsChild>
        <w:div w:id="2049525099">
          <w:marLeft w:val="0"/>
          <w:marRight w:val="0"/>
          <w:marTop w:val="29"/>
          <w:marBottom w:val="0"/>
          <w:divBdr>
            <w:top w:val="none" w:sz="0" w:space="0" w:color="auto"/>
            <w:left w:val="none" w:sz="0" w:space="0" w:color="auto"/>
            <w:bottom w:val="none" w:sz="0" w:space="0" w:color="auto"/>
            <w:right w:val="none" w:sz="0" w:space="0" w:color="auto"/>
          </w:divBdr>
        </w:div>
        <w:div w:id="820386245">
          <w:marLeft w:val="0"/>
          <w:marRight w:val="0"/>
          <w:marTop w:val="29"/>
          <w:marBottom w:val="0"/>
          <w:divBdr>
            <w:top w:val="none" w:sz="0" w:space="0" w:color="auto"/>
            <w:left w:val="none" w:sz="0" w:space="0" w:color="auto"/>
            <w:bottom w:val="none" w:sz="0" w:space="0" w:color="auto"/>
            <w:right w:val="none" w:sz="0" w:space="0" w:color="auto"/>
          </w:divBdr>
        </w:div>
        <w:div w:id="961226498">
          <w:marLeft w:val="0"/>
          <w:marRight w:val="0"/>
          <w:marTop w:val="29"/>
          <w:marBottom w:val="0"/>
          <w:divBdr>
            <w:top w:val="none" w:sz="0" w:space="0" w:color="auto"/>
            <w:left w:val="none" w:sz="0" w:space="0" w:color="auto"/>
            <w:bottom w:val="none" w:sz="0" w:space="0" w:color="auto"/>
            <w:right w:val="none" w:sz="0" w:space="0" w:color="auto"/>
          </w:divBdr>
        </w:div>
        <w:div w:id="182789357">
          <w:marLeft w:val="0"/>
          <w:marRight w:val="0"/>
          <w:marTop w:val="29"/>
          <w:marBottom w:val="0"/>
          <w:divBdr>
            <w:top w:val="none" w:sz="0" w:space="0" w:color="auto"/>
            <w:left w:val="none" w:sz="0" w:space="0" w:color="auto"/>
            <w:bottom w:val="none" w:sz="0" w:space="0" w:color="auto"/>
            <w:right w:val="none" w:sz="0" w:space="0" w:color="auto"/>
          </w:divBdr>
        </w:div>
        <w:div w:id="794328286">
          <w:marLeft w:val="0"/>
          <w:marRight w:val="0"/>
          <w:marTop w:val="29"/>
          <w:marBottom w:val="0"/>
          <w:divBdr>
            <w:top w:val="none" w:sz="0" w:space="0" w:color="auto"/>
            <w:left w:val="none" w:sz="0" w:space="0" w:color="auto"/>
            <w:bottom w:val="none" w:sz="0" w:space="0" w:color="auto"/>
            <w:right w:val="none" w:sz="0" w:space="0" w:color="auto"/>
          </w:divBdr>
        </w:div>
        <w:div w:id="2028482376">
          <w:marLeft w:val="0"/>
          <w:marRight w:val="0"/>
          <w:marTop w:val="29"/>
          <w:marBottom w:val="0"/>
          <w:divBdr>
            <w:top w:val="none" w:sz="0" w:space="0" w:color="auto"/>
            <w:left w:val="none" w:sz="0" w:space="0" w:color="auto"/>
            <w:bottom w:val="none" w:sz="0" w:space="0" w:color="auto"/>
            <w:right w:val="none" w:sz="0" w:space="0" w:color="auto"/>
          </w:divBdr>
        </w:div>
        <w:div w:id="33821828">
          <w:marLeft w:val="0"/>
          <w:marRight w:val="0"/>
          <w:marTop w:val="29"/>
          <w:marBottom w:val="0"/>
          <w:divBdr>
            <w:top w:val="none" w:sz="0" w:space="0" w:color="auto"/>
            <w:left w:val="none" w:sz="0" w:space="0" w:color="auto"/>
            <w:bottom w:val="none" w:sz="0" w:space="0" w:color="auto"/>
            <w:right w:val="none" w:sz="0" w:space="0" w:color="auto"/>
          </w:divBdr>
        </w:div>
        <w:div w:id="2012951198">
          <w:marLeft w:val="0"/>
          <w:marRight w:val="0"/>
          <w:marTop w:val="29"/>
          <w:marBottom w:val="0"/>
          <w:divBdr>
            <w:top w:val="none" w:sz="0" w:space="0" w:color="auto"/>
            <w:left w:val="none" w:sz="0" w:space="0" w:color="auto"/>
            <w:bottom w:val="none" w:sz="0" w:space="0" w:color="auto"/>
            <w:right w:val="none" w:sz="0" w:space="0" w:color="auto"/>
          </w:divBdr>
        </w:div>
        <w:div w:id="1225408603">
          <w:marLeft w:val="0"/>
          <w:marRight w:val="0"/>
          <w:marTop w:val="29"/>
          <w:marBottom w:val="0"/>
          <w:divBdr>
            <w:top w:val="none" w:sz="0" w:space="0" w:color="auto"/>
            <w:left w:val="none" w:sz="0" w:space="0" w:color="auto"/>
            <w:bottom w:val="none" w:sz="0" w:space="0" w:color="auto"/>
            <w:right w:val="none" w:sz="0" w:space="0" w:color="auto"/>
          </w:divBdr>
        </w:div>
        <w:div w:id="1877430307">
          <w:marLeft w:val="0"/>
          <w:marRight w:val="0"/>
          <w:marTop w:val="29"/>
          <w:marBottom w:val="0"/>
          <w:divBdr>
            <w:top w:val="none" w:sz="0" w:space="0" w:color="auto"/>
            <w:left w:val="none" w:sz="0" w:space="0" w:color="auto"/>
            <w:bottom w:val="none" w:sz="0" w:space="0" w:color="auto"/>
            <w:right w:val="none" w:sz="0" w:space="0" w:color="auto"/>
          </w:divBdr>
        </w:div>
        <w:div w:id="2009863116">
          <w:marLeft w:val="0"/>
          <w:marRight w:val="0"/>
          <w:marTop w:val="29"/>
          <w:marBottom w:val="0"/>
          <w:divBdr>
            <w:top w:val="none" w:sz="0" w:space="0" w:color="auto"/>
            <w:left w:val="none" w:sz="0" w:space="0" w:color="auto"/>
            <w:bottom w:val="none" w:sz="0" w:space="0" w:color="auto"/>
            <w:right w:val="none" w:sz="0" w:space="0" w:color="auto"/>
          </w:divBdr>
        </w:div>
        <w:div w:id="943027854">
          <w:marLeft w:val="0"/>
          <w:marRight w:val="0"/>
          <w:marTop w:val="29"/>
          <w:marBottom w:val="0"/>
          <w:divBdr>
            <w:top w:val="none" w:sz="0" w:space="0" w:color="auto"/>
            <w:left w:val="none" w:sz="0" w:space="0" w:color="auto"/>
            <w:bottom w:val="none" w:sz="0" w:space="0" w:color="auto"/>
            <w:right w:val="none" w:sz="0" w:space="0" w:color="auto"/>
          </w:divBdr>
        </w:div>
        <w:div w:id="1191914658">
          <w:marLeft w:val="0"/>
          <w:marRight w:val="0"/>
          <w:marTop w:val="29"/>
          <w:marBottom w:val="0"/>
          <w:divBdr>
            <w:top w:val="none" w:sz="0" w:space="0" w:color="auto"/>
            <w:left w:val="none" w:sz="0" w:space="0" w:color="auto"/>
            <w:bottom w:val="none" w:sz="0" w:space="0" w:color="auto"/>
            <w:right w:val="none" w:sz="0" w:space="0" w:color="auto"/>
          </w:divBdr>
        </w:div>
        <w:div w:id="1584875897">
          <w:marLeft w:val="0"/>
          <w:marRight w:val="0"/>
          <w:marTop w:val="29"/>
          <w:marBottom w:val="0"/>
          <w:divBdr>
            <w:top w:val="none" w:sz="0" w:space="0" w:color="auto"/>
            <w:left w:val="none" w:sz="0" w:space="0" w:color="auto"/>
            <w:bottom w:val="none" w:sz="0" w:space="0" w:color="auto"/>
            <w:right w:val="none" w:sz="0" w:space="0" w:color="auto"/>
          </w:divBdr>
        </w:div>
        <w:div w:id="1359240133">
          <w:marLeft w:val="0"/>
          <w:marRight w:val="0"/>
          <w:marTop w:val="29"/>
          <w:marBottom w:val="0"/>
          <w:divBdr>
            <w:top w:val="none" w:sz="0" w:space="0" w:color="auto"/>
            <w:left w:val="none" w:sz="0" w:space="0" w:color="auto"/>
            <w:bottom w:val="none" w:sz="0" w:space="0" w:color="auto"/>
            <w:right w:val="none" w:sz="0" w:space="0" w:color="auto"/>
          </w:divBdr>
        </w:div>
        <w:div w:id="870847955">
          <w:marLeft w:val="0"/>
          <w:marRight w:val="0"/>
          <w:marTop w:val="29"/>
          <w:marBottom w:val="0"/>
          <w:divBdr>
            <w:top w:val="none" w:sz="0" w:space="0" w:color="auto"/>
            <w:left w:val="none" w:sz="0" w:space="0" w:color="auto"/>
            <w:bottom w:val="none" w:sz="0" w:space="0" w:color="auto"/>
            <w:right w:val="none" w:sz="0" w:space="0" w:color="auto"/>
          </w:divBdr>
        </w:div>
        <w:div w:id="999844025">
          <w:marLeft w:val="0"/>
          <w:marRight w:val="0"/>
          <w:marTop w:val="29"/>
          <w:marBottom w:val="0"/>
          <w:divBdr>
            <w:top w:val="none" w:sz="0" w:space="0" w:color="auto"/>
            <w:left w:val="none" w:sz="0" w:space="0" w:color="auto"/>
            <w:bottom w:val="none" w:sz="0" w:space="0" w:color="auto"/>
            <w:right w:val="none" w:sz="0" w:space="0" w:color="auto"/>
          </w:divBdr>
        </w:div>
        <w:div w:id="640968039">
          <w:marLeft w:val="0"/>
          <w:marRight w:val="0"/>
          <w:marTop w:val="29"/>
          <w:marBottom w:val="0"/>
          <w:divBdr>
            <w:top w:val="none" w:sz="0" w:space="0" w:color="auto"/>
            <w:left w:val="none" w:sz="0" w:space="0" w:color="auto"/>
            <w:bottom w:val="none" w:sz="0" w:space="0" w:color="auto"/>
            <w:right w:val="none" w:sz="0" w:space="0" w:color="auto"/>
          </w:divBdr>
        </w:div>
        <w:div w:id="1402168649">
          <w:marLeft w:val="0"/>
          <w:marRight w:val="0"/>
          <w:marTop w:val="29"/>
          <w:marBottom w:val="0"/>
          <w:divBdr>
            <w:top w:val="none" w:sz="0" w:space="0" w:color="auto"/>
            <w:left w:val="none" w:sz="0" w:space="0" w:color="auto"/>
            <w:bottom w:val="none" w:sz="0" w:space="0" w:color="auto"/>
            <w:right w:val="none" w:sz="0" w:space="0" w:color="auto"/>
          </w:divBdr>
        </w:div>
        <w:div w:id="1414205254">
          <w:marLeft w:val="0"/>
          <w:marRight w:val="0"/>
          <w:marTop w:val="29"/>
          <w:marBottom w:val="0"/>
          <w:divBdr>
            <w:top w:val="none" w:sz="0" w:space="0" w:color="auto"/>
            <w:left w:val="none" w:sz="0" w:space="0" w:color="auto"/>
            <w:bottom w:val="none" w:sz="0" w:space="0" w:color="auto"/>
            <w:right w:val="none" w:sz="0" w:space="0" w:color="auto"/>
          </w:divBdr>
        </w:div>
        <w:div w:id="2002079138">
          <w:marLeft w:val="0"/>
          <w:marRight w:val="0"/>
          <w:marTop w:val="29"/>
          <w:marBottom w:val="0"/>
          <w:divBdr>
            <w:top w:val="none" w:sz="0" w:space="0" w:color="auto"/>
            <w:left w:val="none" w:sz="0" w:space="0" w:color="auto"/>
            <w:bottom w:val="none" w:sz="0" w:space="0" w:color="auto"/>
            <w:right w:val="none" w:sz="0" w:space="0" w:color="auto"/>
          </w:divBdr>
        </w:div>
        <w:div w:id="1866480778">
          <w:marLeft w:val="0"/>
          <w:marRight w:val="0"/>
          <w:marTop w:val="29"/>
          <w:marBottom w:val="0"/>
          <w:divBdr>
            <w:top w:val="none" w:sz="0" w:space="0" w:color="auto"/>
            <w:left w:val="none" w:sz="0" w:space="0" w:color="auto"/>
            <w:bottom w:val="none" w:sz="0" w:space="0" w:color="auto"/>
            <w:right w:val="none" w:sz="0" w:space="0" w:color="auto"/>
          </w:divBdr>
        </w:div>
        <w:div w:id="302660336">
          <w:marLeft w:val="0"/>
          <w:marRight w:val="0"/>
          <w:marTop w:val="29"/>
          <w:marBottom w:val="0"/>
          <w:divBdr>
            <w:top w:val="none" w:sz="0" w:space="0" w:color="auto"/>
            <w:left w:val="none" w:sz="0" w:space="0" w:color="auto"/>
            <w:bottom w:val="none" w:sz="0" w:space="0" w:color="auto"/>
            <w:right w:val="none" w:sz="0" w:space="0" w:color="auto"/>
          </w:divBdr>
        </w:div>
        <w:div w:id="632297766">
          <w:marLeft w:val="0"/>
          <w:marRight w:val="0"/>
          <w:marTop w:val="29"/>
          <w:marBottom w:val="0"/>
          <w:divBdr>
            <w:top w:val="none" w:sz="0" w:space="0" w:color="auto"/>
            <w:left w:val="none" w:sz="0" w:space="0" w:color="auto"/>
            <w:bottom w:val="none" w:sz="0" w:space="0" w:color="auto"/>
            <w:right w:val="none" w:sz="0" w:space="0" w:color="auto"/>
          </w:divBdr>
        </w:div>
        <w:div w:id="1633242178">
          <w:marLeft w:val="0"/>
          <w:marRight w:val="0"/>
          <w:marTop w:val="29"/>
          <w:marBottom w:val="0"/>
          <w:divBdr>
            <w:top w:val="none" w:sz="0" w:space="0" w:color="auto"/>
            <w:left w:val="none" w:sz="0" w:space="0" w:color="auto"/>
            <w:bottom w:val="none" w:sz="0" w:space="0" w:color="auto"/>
            <w:right w:val="none" w:sz="0" w:space="0" w:color="auto"/>
          </w:divBdr>
        </w:div>
        <w:div w:id="548733915">
          <w:marLeft w:val="0"/>
          <w:marRight w:val="0"/>
          <w:marTop w:val="29"/>
          <w:marBottom w:val="0"/>
          <w:divBdr>
            <w:top w:val="none" w:sz="0" w:space="0" w:color="auto"/>
            <w:left w:val="none" w:sz="0" w:space="0" w:color="auto"/>
            <w:bottom w:val="none" w:sz="0" w:space="0" w:color="auto"/>
            <w:right w:val="none" w:sz="0" w:space="0" w:color="auto"/>
          </w:divBdr>
        </w:div>
        <w:div w:id="699471261">
          <w:marLeft w:val="0"/>
          <w:marRight w:val="0"/>
          <w:marTop w:val="29"/>
          <w:marBottom w:val="0"/>
          <w:divBdr>
            <w:top w:val="none" w:sz="0" w:space="0" w:color="auto"/>
            <w:left w:val="none" w:sz="0" w:space="0" w:color="auto"/>
            <w:bottom w:val="none" w:sz="0" w:space="0" w:color="auto"/>
            <w:right w:val="none" w:sz="0" w:space="0" w:color="auto"/>
          </w:divBdr>
        </w:div>
        <w:div w:id="863250864">
          <w:marLeft w:val="0"/>
          <w:marRight w:val="0"/>
          <w:marTop w:val="29"/>
          <w:marBottom w:val="0"/>
          <w:divBdr>
            <w:top w:val="none" w:sz="0" w:space="0" w:color="auto"/>
            <w:left w:val="none" w:sz="0" w:space="0" w:color="auto"/>
            <w:bottom w:val="none" w:sz="0" w:space="0" w:color="auto"/>
            <w:right w:val="none" w:sz="0" w:space="0" w:color="auto"/>
          </w:divBdr>
        </w:div>
        <w:div w:id="1358851705">
          <w:marLeft w:val="720"/>
          <w:marRight w:val="0"/>
          <w:marTop w:val="29"/>
          <w:marBottom w:val="0"/>
          <w:divBdr>
            <w:top w:val="none" w:sz="0" w:space="0" w:color="auto"/>
            <w:left w:val="none" w:sz="0" w:space="0" w:color="auto"/>
            <w:bottom w:val="none" w:sz="0" w:space="0" w:color="auto"/>
            <w:right w:val="none" w:sz="0" w:space="0" w:color="auto"/>
          </w:divBdr>
        </w:div>
        <w:div w:id="1118067835">
          <w:marLeft w:val="0"/>
          <w:marRight w:val="0"/>
          <w:marTop w:val="29"/>
          <w:marBottom w:val="0"/>
          <w:divBdr>
            <w:top w:val="none" w:sz="0" w:space="0" w:color="auto"/>
            <w:left w:val="none" w:sz="0" w:space="0" w:color="auto"/>
            <w:bottom w:val="none" w:sz="0" w:space="0" w:color="auto"/>
            <w:right w:val="none" w:sz="0" w:space="0" w:color="auto"/>
          </w:divBdr>
        </w:div>
        <w:div w:id="211968804">
          <w:marLeft w:val="0"/>
          <w:marRight w:val="0"/>
          <w:marTop w:val="29"/>
          <w:marBottom w:val="0"/>
          <w:divBdr>
            <w:top w:val="none" w:sz="0" w:space="0" w:color="auto"/>
            <w:left w:val="none" w:sz="0" w:space="0" w:color="auto"/>
            <w:bottom w:val="none" w:sz="0" w:space="0" w:color="auto"/>
            <w:right w:val="none" w:sz="0" w:space="0" w:color="auto"/>
          </w:divBdr>
        </w:div>
        <w:div w:id="1754861692">
          <w:marLeft w:val="0"/>
          <w:marRight w:val="0"/>
          <w:marTop w:val="29"/>
          <w:marBottom w:val="0"/>
          <w:divBdr>
            <w:top w:val="none" w:sz="0" w:space="0" w:color="auto"/>
            <w:left w:val="none" w:sz="0" w:space="0" w:color="auto"/>
            <w:bottom w:val="none" w:sz="0" w:space="0" w:color="auto"/>
            <w:right w:val="none" w:sz="0" w:space="0" w:color="auto"/>
          </w:divBdr>
        </w:div>
        <w:div w:id="1827086806">
          <w:marLeft w:val="0"/>
          <w:marRight w:val="0"/>
          <w:marTop w:val="29"/>
          <w:marBottom w:val="0"/>
          <w:divBdr>
            <w:top w:val="none" w:sz="0" w:space="0" w:color="auto"/>
            <w:left w:val="none" w:sz="0" w:space="0" w:color="auto"/>
            <w:bottom w:val="none" w:sz="0" w:space="0" w:color="auto"/>
            <w:right w:val="none" w:sz="0" w:space="0" w:color="auto"/>
          </w:divBdr>
        </w:div>
        <w:div w:id="546842734">
          <w:marLeft w:val="0"/>
          <w:marRight w:val="0"/>
          <w:marTop w:val="29"/>
          <w:marBottom w:val="0"/>
          <w:divBdr>
            <w:top w:val="none" w:sz="0" w:space="0" w:color="auto"/>
            <w:left w:val="none" w:sz="0" w:space="0" w:color="auto"/>
            <w:bottom w:val="none" w:sz="0" w:space="0" w:color="auto"/>
            <w:right w:val="none" w:sz="0" w:space="0" w:color="auto"/>
          </w:divBdr>
        </w:div>
        <w:div w:id="433401232">
          <w:marLeft w:val="0"/>
          <w:marRight w:val="0"/>
          <w:marTop w:val="29"/>
          <w:marBottom w:val="0"/>
          <w:divBdr>
            <w:top w:val="none" w:sz="0" w:space="0" w:color="auto"/>
            <w:left w:val="none" w:sz="0" w:space="0" w:color="auto"/>
            <w:bottom w:val="none" w:sz="0" w:space="0" w:color="auto"/>
            <w:right w:val="none" w:sz="0" w:space="0" w:color="auto"/>
          </w:divBdr>
        </w:div>
        <w:div w:id="1944680043">
          <w:marLeft w:val="0"/>
          <w:marRight w:val="0"/>
          <w:marTop w:val="29"/>
          <w:marBottom w:val="0"/>
          <w:divBdr>
            <w:top w:val="none" w:sz="0" w:space="0" w:color="auto"/>
            <w:left w:val="none" w:sz="0" w:space="0" w:color="auto"/>
            <w:bottom w:val="none" w:sz="0" w:space="0" w:color="auto"/>
            <w:right w:val="none" w:sz="0" w:space="0" w:color="auto"/>
          </w:divBdr>
        </w:div>
        <w:div w:id="780341633">
          <w:marLeft w:val="0"/>
          <w:marRight w:val="0"/>
          <w:marTop w:val="29"/>
          <w:marBottom w:val="0"/>
          <w:divBdr>
            <w:top w:val="none" w:sz="0" w:space="0" w:color="auto"/>
            <w:left w:val="none" w:sz="0" w:space="0" w:color="auto"/>
            <w:bottom w:val="none" w:sz="0" w:space="0" w:color="auto"/>
            <w:right w:val="none" w:sz="0" w:space="0" w:color="auto"/>
          </w:divBdr>
        </w:div>
        <w:div w:id="2104720342">
          <w:marLeft w:val="0"/>
          <w:marRight w:val="0"/>
          <w:marTop w:val="29"/>
          <w:marBottom w:val="0"/>
          <w:divBdr>
            <w:top w:val="none" w:sz="0" w:space="0" w:color="auto"/>
            <w:left w:val="none" w:sz="0" w:space="0" w:color="auto"/>
            <w:bottom w:val="none" w:sz="0" w:space="0" w:color="auto"/>
            <w:right w:val="none" w:sz="0" w:space="0" w:color="auto"/>
          </w:divBdr>
        </w:div>
        <w:div w:id="1897352160">
          <w:marLeft w:val="0"/>
          <w:marRight w:val="0"/>
          <w:marTop w:val="29"/>
          <w:marBottom w:val="0"/>
          <w:divBdr>
            <w:top w:val="none" w:sz="0" w:space="0" w:color="auto"/>
            <w:left w:val="none" w:sz="0" w:space="0" w:color="auto"/>
            <w:bottom w:val="none" w:sz="0" w:space="0" w:color="auto"/>
            <w:right w:val="none" w:sz="0" w:space="0" w:color="auto"/>
          </w:divBdr>
        </w:div>
      </w:divsChild>
    </w:div>
    <w:div w:id="1737967771">
      <w:bodyDiv w:val="1"/>
      <w:marLeft w:val="0"/>
      <w:marRight w:val="0"/>
      <w:marTop w:val="0"/>
      <w:marBottom w:val="0"/>
      <w:divBdr>
        <w:top w:val="none" w:sz="0" w:space="0" w:color="auto"/>
        <w:left w:val="none" w:sz="0" w:space="0" w:color="auto"/>
        <w:bottom w:val="none" w:sz="0" w:space="0" w:color="auto"/>
        <w:right w:val="none" w:sz="0" w:space="0" w:color="auto"/>
      </w:divBdr>
    </w:div>
    <w:div w:id="1812167937">
      <w:bodyDiv w:val="1"/>
      <w:marLeft w:val="0"/>
      <w:marRight w:val="0"/>
      <w:marTop w:val="0"/>
      <w:marBottom w:val="0"/>
      <w:divBdr>
        <w:top w:val="none" w:sz="0" w:space="0" w:color="auto"/>
        <w:left w:val="none" w:sz="0" w:space="0" w:color="auto"/>
        <w:bottom w:val="none" w:sz="0" w:space="0" w:color="auto"/>
        <w:right w:val="none" w:sz="0" w:space="0" w:color="auto"/>
      </w:divBdr>
    </w:div>
    <w:div w:id="1841656609">
      <w:bodyDiv w:val="1"/>
      <w:marLeft w:val="0"/>
      <w:marRight w:val="0"/>
      <w:marTop w:val="0"/>
      <w:marBottom w:val="0"/>
      <w:divBdr>
        <w:top w:val="none" w:sz="0" w:space="0" w:color="auto"/>
        <w:left w:val="none" w:sz="0" w:space="0" w:color="auto"/>
        <w:bottom w:val="none" w:sz="0" w:space="0" w:color="auto"/>
        <w:right w:val="none" w:sz="0" w:space="0" w:color="auto"/>
      </w:divBdr>
    </w:div>
    <w:div w:id="1867912288">
      <w:bodyDiv w:val="1"/>
      <w:marLeft w:val="0"/>
      <w:marRight w:val="0"/>
      <w:marTop w:val="0"/>
      <w:marBottom w:val="0"/>
      <w:divBdr>
        <w:top w:val="none" w:sz="0" w:space="0" w:color="auto"/>
        <w:left w:val="none" w:sz="0" w:space="0" w:color="auto"/>
        <w:bottom w:val="none" w:sz="0" w:space="0" w:color="auto"/>
        <w:right w:val="none" w:sz="0" w:space="0" w:color="auto"/>
      </w:divBdr>
      <w:divsChild>
        <w:div w:id="1138033357">
          <w:marLeft w:val="0"/>
          <w:marRight w:val="0"/>
          <w:marTop w:val="0"/>
          <w:marBottom w:val="0"/>
          <w:divBdr>
            <w:top w:val="none" w:sz="0" w:space="0" w:color="auto"/>
            <w:left w:val="none" w:sz="0" w:space="0" w:color="auto"/>
            <w:bottom w:val="none" w:sz="0" w:space="0" w:color="auto"/>
            <w:right w:val="none" w:sz="0" w:space="0" w:color="auto"/>
          </w:divBdr>
        </w:div>
      </w:divsChild>
    </w:div>
    <w:div w:id="2035184216">
      <w:bodyDiv w:val="1"/>
      <w:marLeft w:val="0"/>
      <w:marRight w:val="0"/>
      <w:marTop w:val="0"/>
      <w:marBottom w:val="0"/>
      <w:divBdr>
        <w:top w:val="none" w:sz="0" w:space="0" w:color="auto"/>
        <w:left w:val="none" w:sz="0" w:space="0" w:color="auto"/>
        <w:bottom w:val="none" w:sz="0" w:space="0" w:color="auto"/>
        <w:right w:val="none" w:sz="0" w:space="0" w:color="auto"/>
      </w:divBdr>
      <w:divsChild>
        <w:div w:id="3629460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yperlink" Target="http://jira.oncprojectracking.org/browse/BONNIE" TargetMode="External"/><Relationship Id="rId29" Type="http://schemas.openxmlformats.org/officeDocument/2006/relationships/hyperlink" Target="mailto:bonnie-feedback-list@lists.mitre.org"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2009-05-01T00:00:00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13026b01-288b-4d27-afc0-7051f7eb8544">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Reference Material" ma:contentTypeID="0x01010077BF0F970D6F4346ADC91BA9346FBA6800DFE38B22F176234D97FAE5C2C5645E5D" ma:contentTypeVersion="1" ma:contentTypeDescription="Materials and documents authored outside this community or project (or outside MITRE) which serve as reference, background, and ancillary material" ma:contentTypeScope="" ma:versionID="653fa58ac6b36c62dec18189ed6a6b9b">
  <xsd:schema xmlns:xsd="http://www.w3.org/2001/XMLSchema" xmlns:xs="http://www.w3.org/2001/XMLSchema" xmlns:p="http://schemas.microsoft.com/office/2006/metadata/properties" xmlns:ns1="http://schemas.microsoft.com/sharepoint/v3" xmlns:ns2="http://schemas.microsoft.com/sharepoint/v3/fields" xmlns:ns3="13026b01-288b-4d27-afc0-7051f7eb8544" targetNamespace="http://schemas.microsoft.com/office/2006/metadata/properties" ma:root="true" ma:fieldsID="aec04996b0fd36e7cbc09b97dd271d22" ns1:_="" ns2:_="" ns3:_="">
    <xsd:import namespace="http://schemas.microsoft.com/sharepoint/v3"/>
    <xsd:import namespace="http://schemas.microsoft.com/sharepoint/v3/fields"/>
    <xsd:import namespace="13026b01-288b-4d27-afc0-7051f7eb8544"/>
    <xsd:element name="properties">
      <xsd:complexType>
        <xsd:sequence>
          <xsd:element name="documentManagement">
            <xsd:complexType>
              <xsd:all>
                <xsd:element ref="ns2:_Contributor" minOccurs="0"/>
                <xsd:element ref="ns1:MITRE_x0020_Sensitivity"/>
                <xsd:element ref="ns1:Release_x0020_Statement"/>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026b01-288b-4d27-afc0-7051f7eb8544" elementFormDefault="qualified">
    <xsd:import namespace="http://schemas.microsoft.com/office/2006/documentManagement/types"/>
    <xsd:import namespace="http://schemas.microsoft.com/office/infopath/2007/PartnerControls"/>
    <xsd:element name="Status" ma:index="12" nillable="true" ma:displayName="Status" ma:default="In Progress" ma:format="Dropdown"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261D8-AC1D-460C-B832-239AD51DF490}">
  <ds:schemaRefs>
    <ds:schemaRef ds:uri="http://schemas.microsoft.com/sharepoint/v3/contenttype/forms"/>
  </ds:schemaRefs>
</ds:datastoreItem>
</file>

<file path=customXml/itemProps3.xml><?xml version="1.0" encoding="utf-8"?>
<ds:datastoreItem xmlns:ds="http://schemas.openxmlformats.org/officeDocument/2006/customXml" ds:itemID="{FA32443F-5574-40BF-BAAB-37BAD7AD5BCF}">
  <ds:schemaRefs>
    <ds:schemaRef ds:uri="http://schemas.microsoft.com/office/2006/metadata/properties"/>
    <ds:schemaRef ds:uri="http://schemas.microsoft.com/sharepoint/v3"/>
    <ds:schemaRef ds:uri="http://schemas.microsoft.com/sharepoint/v3/fields"/>
    <ds:schemaRef ds:uri="13026b01-288b-4d27-afc0-7051f7eb8544"/>
  </ds:schemaRefs>
</ds:datastoreItem>
</file>

<file path=customXml/itemProps4.xml><?xml version="1.0" encoding="utf-8"?>
<ds:datastoreItem xmlns:ds="http://schemas.openxmlformats.org/officeDocument/2006/customXml" ds:itemID="{15CE4B86-B318-452B-9C70-F4DEC62FC807}">
  <ds:schemaRefs>
    <ds:schemaRef ds:uri="http://schemas.microsoft.com/office/2006/metadata/customXsn"/>
  </ds:schemaRefs>
</ds:datastoreItem>
</file>

<file path=customXml/itemProps5.xml><?xml version="1.0" encoding="utf-8"?>
<ds:datastoreItem xmlns:ds="http://schemas.openxmlformats.org/officeDocument/2006/customXml" ds:itemID="{62505835-3731-47B1-BB1F-ACCFEEDC8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3026b01-288b-4d27-afc0-7051f7eb8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08BD4CE-546B-DF43-BB5B-E5FF4269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5285</Words>
  <Characters>30127</Characters>
  <Application>Microsoft Macintosh Word</Application>
  <DocSecurity>4</DocSecurity>
  <Lines>251</Lines>
  <Paragraphs>70</Paragraphs>
  <ScaleCrop>false</ScaleCrop>
  <HeadingPairs>
    <vt:vector size="2" baseType="variant">
      <vt:variant>
        <vt:lpstr>Title</vt:lpstr>
      </vt:variant>
      <vt:variant>
        <vt:i4>1</vt:i4>
      </vt:variant>
    </vt:vector>
  </HeadingPairs>
  <TitlesOfParts>
    <vt:vector size="1" baseType="lpstr">
      <vt:lpstr>Bonnie User Guide</vt:lpstr>
    </vt:vector>
  </TitlesOfParts>
  <Company>Hewlett-Packard</Company>
  <LinksUpToDate>false</LinksUpToDate>
  <CharactersWithSpaces>35342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Bonnie User Guide</dc:title>
  <dc:creator>AQ</dc:creator>
  <cp:lastModifiedBy>Andre Quina</cp:lastModifiedBy>
  <cp:revision>2</cp:revision>
  <cp:lastPrinted>2014-02-18T22:31:00Z</cp:lastPrinted>
  <dcterms:created xsi:type="dcterms:W3CDTF">2014-03-21T20:16:00Z</dcterms:created>
  <dcterms:modified xsi:type="dcterms:W3CDTF">2014-03-21T20:16:00Z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Kendall, Jerry</vt:lpwstr>
  </property>
  <property fmtid="{D5CDD505-2E9C-101B-9397-08002B2CF9AE}" pid="4" name="xd_Signature">
    <vt:lpwstr/>
  </property>
  <property fmtid="{D5CDD505-2E9C-101B-9397-08002B2CF9AE}" pid="5" name="display_urn:schemas-microsoft-com:office:office#Author">
    <vt:lpwstr>Kendall, Jerry</vt:lpwstr>
  </property>
  <property fmtid="{D5CDD505-2E9C-101B-9397-08002B2CF9AE}" pid="6" name="TemplateUrl">
    <vt:lpwstr/>
  </property>
  <property fmtid="{D5CDD505-2E9C-101B-9397-08002B2CF9AE}" pid="7" name="xd_ProgID">
    <vt:lpwstr/>
  </property>
  <property fmtid="{D5CDD505-2E9C-101B-9397-08002B2CF9AE}" pid="8" name="_SharedFileIndex">
    <vt:lpwstr/>
  </property>
  <property fmtid="{D5CDD505-2E9C-101B-9397-08002B2CF9AE}" pid="9" name="ContentTypeId">
    <vt:lpwstr>0x01010077BF0F970D6F4346ADC91BA9346FBA6800DFE38B22F176234D97FAE5C2C5645E5D</vt:lpwstr>
  </property>
  <property fmtid="{D5CDD505-2E9C-101B-9397-08002B2CF9AE}" pid="10" name="_NewReviewCycle">
    <vt:lpwstr/>
  </property>
</Properties>
</file>